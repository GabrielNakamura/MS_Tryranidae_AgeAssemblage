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14D8C" w14:textId="4E90BAEA" w:rsidR="00B86404" w:rsidRPr="005B518A" w:rsidRDefault="004205CC" w:rsidP="005B518A">
      <w:pPr>
        <w:spacing w:after="240" w:line="480" w:lineRule="auto"/>
        <w:rPr>
          <w:rFonts w:ascii="Times New Roman" w:hAnsi="Times New Roman" w:cs="Times New Roman"/>
          <w:b/>
          <w:i/>
          <w:sz w:val="24"/>
          <w:szCs w:val="24"/>
          <w:lang w:val="en-US"/>
        </w:rPr>
      </w:pPr>
      <w:r>
        <w:rPr>
          <w:rFonts w:ascii="Times New Roman" w:hAnsi="Times New Roman" w:cs="Times New Roman"/>
          <w:b/>
          <w:i/>
          <w:sz w:val="24"/>
          <w:szCs w:val="24"/>
          <w:lang w:val="en-US"/>
        </w:rPr>
        <w:t>Imprints of tropical niche conservatism in the radiation of Tyrannidae</w:t>
      </w:r>
    </w:p>
    <w:p w14:paraId="18436383" w14:textId="6EEB336D" w:rsidR="00B86404" w:rsidRPr="00B86404" w:rsidRDefault="00B86404" w:rsidP="00B86404">
      <w:pPr>
        <w:spacing w:after="0" w:line="480" w:lineRule="auto"/>
        <w:rPr>
          <w:rFonts w:ascii="Times New Roman" w:hAnsi="Times New Roman" w:cs="Times New Roman"/>
          <w:sz w:val="24"/>
          <w:szCs w:val="24"/>
        </w:rPr>
      </w:pPr>
      <w:r w:rsidRPr="00B86404">
        <w:rPr>
          <w:rFonts w:ascii="Times New Roman" w:hAnsi="Times New Roman" w:cs="Times New Roman"/>
          <w:sz w:val="24"/>
          <w:szCs w:val="24"/>
        </w:rPr>
        <w:t>Alina van Dijk</w:t>
      </w:r>
      <w:r w:rsidR="00B15785" w:rsidRPr="00B15785">
        <w:rPr>
          <w:rFonts w:ascii="Times New Roman" w:hAnsi="Times New Roman" w:cs="Times New Roman"/>
          <w:sz w:val="24"/>
          <w:szCs w:val="24"/>
          <w:vertAlign w:val="superscript"/>
        </w:rPr>
        <w:t>1</w:t>
      </w:r>
      <w:r w:rsidRPr="00B86404">
        <w:rPr>
          <w:rFonts w:ascii="Times New Roman" w:hAnsi="Times New Roman" w:cs="Times New Roman"/>
          <w:sz w:val="24"/>
          <w:szCs w:val="24"/>
        </w:rPr>
        <w:t>, Gabriel Nakamura</w:t>
      </w:r>
      <w:r w:rsidR="00B15785" w:rsidRPr="00B15785">
        <w:rPr>
          <w:rFonts w:ascii="Times New Roman" w:hAnsi="Times New Roman" w:cs="Times New Roman"/>
          <w:sz w:val="24"/>
          <w:szCs w:val="24"/>
          <w:vertAlign w:val="superscript"/>
        </w:rPr>
        <w:t>1</w:t>
      </w:r>
      <w:r w:rsidRPr="00B86404">
        <w:rPr>
          <w:rFonts w:ascii="Times New Roman" w:hAnsi="Times New Roman" w:cs="Times New Roman"/>
          <w:sz w:val="24"/>
          <w:szCs w:val="24"/>
        </w:rPr>
        <w:t>, Arthur V. Rodrigues</w:t>
      </w:r>
      <w:r w:rsidR="00B15785" w:rsidRPr="00B15785">
        <w:rPr>
          <w:rFonts w:ascii="Times New Roman" w:hAnsi="Times New Roman" w:cs="Times New Roman"/>
          <w:sz w:val="24"/>
          <w:szCs w:val="24"/>
          <w:vertAlign w:val="superscript"/>
        </w:rPr>
        <w:t>1</w:t>
      </w:r>
      <w:r w:rsidRPr="00B86404">
        <w:rPr>
          <w:rFonts w:ascii="Times New Roman" w:hAnsi="Times New Roman" w:cs="Times New Roman"/>
          <w:sz w:val="24"/>
          <w:szCs w:val="24"/>
        </w:rPr>
        <w:t>, Renan Maestri</w:t>
      </w:r>
      <w:r w:rsidR="00B15785" w:rsidRPr="00B15785">
        <w:rPr>
          <w:rFonts w:ascii="Times New Roman" w:hAnsi="Times New Roman" w:cs="Times New Roman"/>
          <w:sz w:val="24"/>
          <w:szCs w:val="24"/>
          <w:vertAlign w:val="superscript"/>
        </w:rPr>
        <w:t>1</w:t>
      </w:r>
      <w:r w:rsidRPr="00B86404">
        <w:rPr>
          <w:rFonts w:ascii="Times New Roman" w:hAnsi="Times New Roman" w:cs="Times New Roman"/>
          <w:sz w:val="24"/>
          <w:szCs w:val="24"/>
        </w:rPr>
        <w:t>, Leandro D.S. Duarte</w:t>
      </w:r>
      <w:r w:rsidR="00B15785" w:rsidRPr="00B15785">
        <w:rPr>
          <w:rFonts w:ascii="Times New Roman" w:hAnsi="Times New Roman" w:cs="Times New Roman"/>
          <w:sz w:val="24"/>
          <w:szCs w:val="24"/>
          <w:vertAlign w:val="superscript"/>
        </w:rPr>
        <w:t>1</w:t>
      </w:r>
    </w:p>
    <w:p w14:paraId="6C4D65B0" w14:textId="09F576B8" w:rsidR="00B86404" w:rsidRPr="00B15785" w:rsidRDefault="00B86404" w:rsidP="005B518A">
      <w:pPr>
        <w:spacing w:after="240" w:line="480" w:lineRule="auto"/>
        <w:rPr>
          <w:rFonts w:ascii="Times New Roman" w:hAnsi="Times New Roman" w:cs="Times New Roman"/>
          <w:sz w:val="24"/>
          <w:szCs w:val="24"/>
        </w:rPr>
      </w:pPr>
      <w:r w:rsidRPr="00B86404">
        <w:rPr>
          <w:rFonts w:ascii="Times New Roman" w:hAnsi="Times New Roman" w:cs="Times New Roman"/>
          <w:sz w:val="24"/>
          <w:szCs w:val="24"/>
          <w:vertAlign w:val="superscript"/>
        </w:rPr>
        <w:t>1</w:t>
      </w:r>
      <w:r w:rsidRPr="00B86404">
        <w:rPr>
          <w:rFonts w:ascii="Times New Roman" w:hAnsi="Times New Roman" w:cs="Times New Roman"/>
          <w:sz w:val="24"/>
          <w:szCs w:val="24"/>
        </w:rPr>
        <w:t>Programa de Pós-Graduação em Ecologia, Universidade Federal do Rio Grande do Sul</w:t>
      </w:r>
      <w:r w:rsidR="00B15785">
        <w:rPr>
          <w:rFonts w:ascii="Times New Roman" w:hAnsi="Times New Roman" w:cs="Times New Roman"/>
          <w:sz w:val="24"/>
          <w:szCs w:val="24"/>
        </w:rPr>
        <w:t xml:space="preserve">, Porto Alegre RS, </w:t>
      </w:r>
      <w:proofErr w:type="spellStart"/>
      <w:r w:rsidR="00B15785">
        <w:rPr>
          <w:rFonts w:ascii="Times New Roman" w:hAnsi="Times New Roman" w:cs="Times New Roman"/>
          <w:sz w:val="24"/>
          <w:szCs w:val="24"/>
        </w:rPr>
        <w:t>Brazil</w:t>
      </w:r>
      <w:proofErr w:type="spellEnd"/>
      <w:r w:rsidR="00B15785">
        <w:rPr>
          <w:rFonts w:ascii="Times New Roman" w:hAnsi="Times New Roman" w:cs="Times New Roman"/>
          <w:sz w:val="24"/>
          <w:szCs w:val="24"/>
        </w:rPr>
        <w:t>.</w:t>
      </w:r>
    </w:p>
    <w:p w14:paraId="361A265C" w14:textId="26696628" w:rsidR="00B86404" w:rsidRPr="00B86404" w:rsidRDefault="00B15785" w:rsidP="00B86404">
      <w:pPr>
        <w:pStyle w:val="SemEspaamento"/>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ABSTRACT</w:t>
      </w:r>
    </w:p>
    <w:p w14:paraId="617EA333" w14:textId="4705DD8C" w:rsidR="001174F9" w:rsidRDefault="00E73CA1" w:rsidP="00A970A1">
      <w:pPr>
        <w:pStyle w:val="SemEspaamento"/>
        <w:spacing w:line="480" w:lineRule="auto"/>
        <w:ind w:firstLine="708"/>
        <w:jc w:val="both"/>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The latitudinal gradient of species richness is a result of </w:t>
      </w:r>
      <w:r w:rsidR="00D21E3A">
        <w:rPr>
          <w:rFonts w:ascii="Times New Roman" w:hAnsi="Times New Roman" w:cs="Times New Roman"/>
          <w:sz w:val="24"/>
          <w:szCs w:val="24"/>
          <w:lang w:val="en-US" w:eastAsia="en-US"/>
        </w:rPr>
        <w:t xml:space="preserve">either </w:t>
      </w:r>
      <w:r w:rsidR="00AC49FE">
        <w:rPr>
          <w:rFonts w:ascii="Times New Roman" w:hAnsi="Times New Roman" w:cs="Times New Roman"/>
          <w:sz w:val="24"/>
          <w:szCs w:val="24"/>
          <w:lang w:val="en-US" w:eastAsia="en-US"/>
        </w:rPr>
        <w:t>differing rates</w:t>
      </w:r>
      <w:r w:rsidR="00A970A1">
        <w:rPr>
          <w:rFonts w:ascii="Times New Roman" w:hAnsi="Times New Roman" w:cs="Times New Roman"/>
          <w:sz w:val="24"/>
          <w:szCs w:val="24"/>
          <w:lang w:val="en-US" w:eastAsia="en-US"/>
        </w:rPr>
        <w:t xml:space="preserve"> or differing accumulation</w:t>
      </w:r>
      <w:r w:rsidR="00AC49FE">
        <w:rPr>
          <w:rFonts w:ascii="Times New Roman" w:hAnsi="Times New Roman" w:cs="Times New Roman"/>
          <w:sz w:val="24"/>
          <w:szCs w:val="24"/>
          <w:lang w:val="en-US" w:eastAsia="en-US"/>
        </w:rPr>
        <w:t xml:space="preserve"> of speciation, extinction and dispersal between tropical and temperate regions. Recently, </w:t>
      </w:r>
      <w:r w:rsidR="00A970A1">
        <w:rPr>
          <w:rFonts w:ascii="Times New Roman" w:hAnsi="Times New Roman" w:cs="Times New Roman"/>
          <w:sz w:val="24"/>
          <w:szCs w:val="24"/>
          <w:lang w:val="en-US" w:eastAsia="en-US"/>
        </w:rPr>
        <w:t xml:space="preserve">debate revolved around two hypotheses to explain richness gradients </w:t>
      </w:r>
      <w:r w:rsidR="00A36B5A">
        <w:rPr>
          <w:rFonts w:ascii="Times New Roman" w:hAnsi="Times New Roman" w:cs="Times New Roman"/>
          <w:sz w:val="24"/>
          <w:szCs w:val="24"/>
          <w:lang w:val="en-US" w:eastAsia="en-US"/>
        </w:rPr>
        <w:t>of</w:t>
      </w:r>
      <w:r w:rsidR="00A970A1">
        <w:rPr>
          <w:rFonts w:ascii="Times New Roman" w:hAnsi="Times New Roman" w:cs="Times New Roman"/>
          <w:sz w:val="24"/>
          <w:szCs w:val="24"/>
          <w:lang w:val="en-US" w:eastAsia="en-US"/>
        </w:rPr>
        <w:t xml:space="preserve"> birds, namely the </w:t>
      </w:r>
      <w:r w:rsidR="00A970A1" w:rsidRPr="00B86404">
        <w:rPr>
          <w:rFonts w:ascii="Times New Roman" w:hAnsi="Times New Roman" w:cs="Times New Roman"/>
          <w:sz w:val="24"/>
          <w:szCs w:val="24"/>
          <w:lang w:val="en-US" w:eastAsia="en-US"/>
        </w:rPr>
        <w:t>Tropical Niche Conservatism (TNC) and the Out of the Tropics (OTT)</w:t>
      </w:r>
      <w:r w:rsidR="00A970A1">
        <w:rPr>
          <w:rFonts w:ascii="Times New Roman" w:hAnsi="Times New Roman" w:cs="Times New Roman"/>
          <w:sz w:val="24"/>
          <w:szCs w:val="24"/>
          <w:lang w:val="en-US" w:eastAsia="en-US"/>
        </w:rPr>
        <w:t xml:space="preserve">. Under TNC, </w:t>
      </w:r>
      <w:r w:rsidR="00AC49FE">
        <w:rPr>
          <w:rFonts w:ascii="Times New Roman" w:hAnsi="Times New Roman" w:cs="Times New Roman"/>
          <w:sz w:val="24"/>
          <w:szCs w:val="24"/>
          <w:lang w:val="en-US" w:eastAsia="en-US"/>
        </w:rPr>
        <w:t xml:space="preserve">an old colonization of the tropical region coupled with infrequent dispersal to temperate regions </w:t>
      </w:r>
      <w:r w:rsidR="00A970A1">
        <w:rPr>
          <w:rFonts w:ascii="Times New Roman" w:hAnsi="Times New Roman" w:cs="Times New Roman"/>
          <w:sz w:val="24"/>
          <w:szCs w:val="24"/>
          <w:lang w:val="en-US" w:eastAsia="en-US"/>
        </w:rPr>
        <w:t>is</w:t>
      </w:r>
      <w:r w:rsidR="00AC49FE">
        <w:rPr>
          <w:rFonts w:ascii="Times New Roman" w:hAnsi="Times New Roman" w:cs="Times New Roman"/>
          <w:sz w:val="24"/>
          <w:szCs w:val="24"/>
          <w:lang w:val="en-US" w:eastAsia="en-US"/>
        </w:rPr>
        <w:t xml:space="preserve"> the principal </w:t>
      </w:r>
      <w:r w:rsidR="00A970A1">
        <w:rPr>
          <w:rFonts w:ascii="Times New Roman" w:hAnsi="Times New Roman" w:cs="Times New Roman"/>
          <w:sz w:val="24"/>
          <w:szCs w:val="24"/>
          <w:lang w:val="en-US" w:eastAsia="en-US"/>
        </w:rPr>
        <w:t>driver</w:t>
      </w:r>
      <w:r w:rsidR="00AC49FE">
        <w:rPr>
          <w:rFonts w:ascii="Times New Roman" w:hAnsi="Times New Roman" w:cs="Times New Roman"/>
          <w:sz w:val="24"/>
          <w:szCs w:val="24"/>
          <w:lang w:val="en-US" w:eastAsia="en-US"/>
        </w:rPr>
        <w:t xml:space="preserve"> of birds’ richness gradients.</w:t>
      </w:r>
      <w:r w:rsidR="00A970A1">
        <w:rPr>
          <w:rFonts w:ascii="Times New Roman" w:hAnsi="Times New Roman" w:cs="Times New Roman"/>
          <w:sz w:val="24"/>
          <w:szCs w:val="24"/>
          <w:lang w:val="en-US" w:eastAsia="en-US"/>
        </w:rPr>
        <w:t xml:space="preserve"> Under OTT, net diversification in the tropical region is higher than in the temperate regions, and dispersal from tropical to temperate regions is frequent. Here, we evalu</w:t>
      </w:r>
      <w:r w:rsidR="00A36B5A">
        <w:rPr>
          <w:rFonts w:ascii="Times New Roman" w:hAnsi="Times New Roman" w:cs="Times New Roman"/>
          <w:sz w:val="24"/>
          <w:szCs w:val="24"/>
          <w:lang w:val="en-US" w:eastAsia="en-US"/>
        </w:rPr>
        <w:t xml:space="preserve">ated the support for each hypothesis during the radiation of New-World Tyrannidae. We mapped Tyrannidae richness across </w:t>
      </w:r>
      <w:proofErr w:type="gramStart"/>
      <w:r w:rsidR="00A36B5A">
        <w:rPr>
          <w:rFonts w:ascii="Times New Roman" w:hAnsi="Times New Roman" w:cs="Times New Roman"/>
          <w:sz w:val="24"/>
          <w:szCs w:val="24"/>
          <w:lang w:val="en-US" w:eastAsia="en-US"/>
        </w:rPr>
        <w:t>one degree</w:t>
      </w:r>
      <w:proofErr w:type="gramEnd"/>
      <w:r w:rsidR="00A36B5A">
        <w:rPr>
          <w:rFonts w:ascii="Times New Roman" w:hAnsi="Times New Roman" w:cs="Times New Roman"/>
          <w:sz w:val="24"/>
          <w:szCs w:val="24"/>
          <w:lang w:val="en-US" w:eastAsia="en-US"/>
        </w:rPr>
        <w:t xml:space="preserve"> cells</w:t>
      </w:r>
      <w:r w:rsidR="00F129AA">
        <w:rPr>
          <w:rFonts w:ascii="Times New Roman" w:hAnsi="Times New Roman" w:cs="Times New Roman"/>
          <w:sz w:val="24"/>
          <w:szCs w:val="24"/>
          <w:lang w:val="en-US" w:eastAsia="en-US"/>
        </w:rPr>
        <w:t xml:space="preserve"> (assemblages)</w:t>
      </w:r>
      <w:r w:rsidR="00A36B5A">
        <w:rPr>
          <w:rFonts w:ascii="Times New Roman" w:hAnsi="Times New Roman" w:cs="Times New Roman"/>
          <w:sz w:val="24"/>
          <w:szCs w:val="24"/>
          <w:lang w:val="en-US" w:eastAsia="en-US"/>
        </w:rPr>
        <w:t xml:space="preserve"> through the Americas, and quantified the age and phylogenetic clustering of each assemblage based on a time-calibrated phylogenetic hypothesis coupled with ancestral range estimation. We found that the mean age of </w:t>
      </w:r>
      <w:r w:rsidR="00F129AA">
        <w:rPr>
          <w:rFonts w:ascii="Times New Roman" w:hAnsi="Times New Roman" w:cs="Times New Roman"/>
          <w:sz w:val="24"/>
          <w:szCs w:val="24"/>
          <w:lang w:val="en-US" w:eastAsia="en-US"/>
        </w:rPr>
        <w:t>tropical assemblages is consistently higher than temperate ones, and that temperate assemblages form a phylogenetically clustered group of species. Both evidences give more support for the TNC than for the OTT hypothesis. We contend that Tyrannidae diversification history was strongly influenced by a</w:t>
      </w:r>
      <w:r w:rsidR="004C2510">
        <w:rPr>
          <w:rFonts w:ascii="Times New Roman" w:hAnsi="Times New Roman" w:cs="Times New Roman"/>
          <w:sz w:val="24"/>
          <w:szCs w:val="24"/>
          <w:lang w:val="en-US" w:eastAsia="en-US"/>
        </w:rPr>
        <w:t>n</w:t>
      </w:r>
      <w:r w:rsidR="00F129AA">
        <w:rPr>
          <w:rFonts w:ascii="Times New Roman" w:hAnsi="Times New Roman" w:cs="Times New Roman"/>
          <w:sz w:val="24"/>
          <w:szCs w:val="24"/>
          <w:lang w:val="en-US" w:eastAsia="en-US"/>
        </w:rPr>
        <w:t xml:space="preserve"> historical effect related to the older colonization of the tropical region compared to temperate regions, with probably recent and infrequent events of</w:t>
      </w:r>
      <w:r w:rsidR="0068266C">
        <w:rPr>
          <w:rFonts w:ascii="Times New Roman" w:hAnsi="Times New Roman" w:cs="Times New Roman"/>
          <w:sz w:val="24"/>
          <w:szCs w:val="24"/>
          <w:lang w:val="en-US" w:eastAsia="en-US"/>
        </w:rPr>
        <w:t xml:space="preserve"> dispersal to temperate regions.</w:t>
      </w:r>
      <w:r w:rsidR="00F129AA">
        <w:rPr>
          <w:rFonts w:ascii="Times New Roman" w:hAnsi="Times New Roman" w:cs="Times New Roman"/>
          <w:sz w:val="24"/>
          <w:szCs w:val="24"/>
          <w:lang w:val="en-US" w:eastAsia="en-US"/>
        </w:rPr>
        <w:t xml:space="preserve"> </w:t>
      </w:r>
      <w:r w:rsidR="00D21E3A">
        <w:rPr>
          <w:rFonts w:ascii="Times New Roman" w:hAnsi="Times New Roman" w:cs="Times New Roman"/>
          <w:sz w:val="24"/>
          <w:szCs w:val="24"/>
          <w:lang w:val="en-US" w:eastAsia="en-US"/>
        </w:rPr>
        <w:t xml:space="preserve">Direct </w:t>
      </w:r>
      <w:r w:rsidR="00D21E3A">
        <w:rPr>
          <w:rFonts w:ascii="Times New Roman" w:hAnsi="Times New Roman" w:cs="Times New Roman"/>
          <w:sz w:val="24"/>
          <w:szCs w:val="24"/>
          <w:lang w:val="en-US" w:eastAsia="en-US"/>
        </w:rPr>
        <w:lastRenderedPageBreak/>
        <w:t>evidences of</w:t>
      </w:r>
      <w:r w:rsidR="004C2510">
        <w:rPr>
          <w:rFonts w:ascii="Times New Roman" w:hAnsi="Times New Roman" w:cs="Times New Roman"/>
          <w:sz w:val="24"/>
          <w:szCs w:val="24"/>
          <w:lang w:val="en-US" w:eastAsia="en-US"/>
        </w:rPr>
        <w:t xml:space="preserve"> differential speciation and extinction rates can be further explored helping </w:t>
      </w:r>
      <w:r w:rsidR="00D21E3A">
        <w:rPr>
          <w:rFonts w:ascii="Times New Roman" w:hAnsi="Times New Roman" w:cs="Times New Roman"/>
          <w:sz w:val="24"/>
          <w:szCs w:val="24"/>
          <w:lang w:val="en-US" w:eastAsia="en-US"/>
        </w:rPr>
        <w:t xml:space="preserve">with additional evidence </w:t>
      </w:r>
      <w:r w:rsidR="004C2510">
        <w:rPr>
          <w:rFonts w:ascii="Times New Roman" w:hAnsi="Times New Roman" w:cs="Times New Roman"/>
          <w:sz w:val="24"/>
          <w:szCs w:val="24"/>
          <w:lang w:val="en-US" w:eastAsia="en-US"/>
        </w:rPr>
        <w:t>to distinguish both scenarios.</w:t>
      </w:r>
    </w:p>
    <w:p w14:paraId="2CDC2EC7" w14:textId="77E86434" w:rsidR="00B86404" w:rsidRPr="005B518A" w:rsidRDefault="00B86404" w:rsidP="005B518A">
      <w:pPr>
        <w:pStyle w:val="Default"/>
        <w:spacing w:after="240" w:line="480" w:lineRule="auto"/>
        <w:rPr>
          <w:rFonts w:ascii="Times New Roman" w:eastAsia="Times New Roman" w:hAnsi="Times New Roman" w:cs="Times New Roman"/>
          <w:lang w:val="en"/>
        </w:rPr>
      </w:pPr>
      <w:r w:rsidRPr="00B86404">
        <w:rPr>
          <w:rFonts w:ascii="Times New Roman" w:hAnsi="Times New Roman" w:cs="Times New Roman"/>
          <w:b/>
          <w:lang w:val="en-US"/>
        </w:rPr>
        <w:t xml:space="preserve">Keywords: </w:t>
      </w:r>
      <w:r w:rsidRPr="00B86404">
        <w:rPr>
          <w:rFonts w:ascii="Times New Roman" w:eastAsia="Times New Roman" w:hAnsi="Times New Roman" w:cs="Times New Roman"/>
          <w:lang w:val="en"/>
        </w:rPr>
        <w:t>ancestral dispersal,</w:t>
      </w:r>
      <w:r w:rsidR="004C2510">
        <w:rPr>
          <w:rFonts w:ascii="Times New Roman" w:eastAsia="Times New Roman" w:hAnsi="Times New Roman" w:cs="Times New Roman"/>
          <w:lang w:val="en"/>
        </w:rPr>
        <w:t xml:space="preserve"> assemblage age,</w:t>
      </w:r>
      <w:r w:rsidRPr="00B86404">
        <w:rPr>
          <w:rFonts w:ascii="Times New Roman" w:eastAsia="Times New Roman" w:hAnsi="Times New Roman" w:cs="Times New Roman"/>
          <w:lang w:val="en"/>
        </w:rPr>
        <w:t xml:space="preserve"> birds</w:t>
      </w:r>
      <w:r w:rsidR="0068266C">
        <w:rPr>
          <w:rFonts w:ascii="Times New Roman" w:eastAsia="Times New Roman" w:hAnsi="Times New Roman" w:cs="Times New Roman"/>
          <w:lang w:val="en"/>
        </w:rPr>
        <w:t>, latitudinal diversity gradient, tropical niche conservatism, out of the tropics</w:t>
      </w:r>
      <w:r w:rsidR="005B518A">
        <w:rPr>
          <w:rFonts w:ascii="Times New Roman" w:eastAsia="Times New Roman" w:hAnsi="Times New Roman" w:cs="Times New Roman"/>
          <w:lang w:val="en"/>
        </w:rPr>
        <w:t xml:space="preserve">. </w:t>
      </w:r>
    </w:p>
    <w:p w14:paraId="4E8BE232" w14:textId="288BFF83" w:rsidR="00B86404" w:rsidRDefault="00B86404" w:rsidP="00B86404">
      <w:pPr>
        <w:pStyle w:val="Default"/>
        <w:spacing w:line="480" w:lineRule="auto"/>
        <w:rPr>
          <w:ins w:id="0" w:author="Gabriel Nakamura" w:date="2020-06-11T20:26:00Z"/>
          <w:rFonts w:ascii="Times New Roman" w:hAnsi="Times New Roman" w:cs="Times New Roman"/>
          <w:b/>
          <w:lang w:val="en-US"/>
        </w:rPr>
      </w:pPr>
      <w:r w:rsidRPr="00B86404">
        <w:rPr>
          <w:rFonts w:ascii="Times New Roman" w:hAnsi="Times New Roman" w:cs="Times New Roman"/>
          <w:b/>
          <w:lang w:val="en-US"/>
        </w:rPr>
        <w:t>INTRODUCTION</w:t>
      </w:r>
    </w:p>
    <w:p w14:paraId="1DD60914" w14:textId="1C9D9E10" w:rsidR="00C87DA3" w:rsidRDefault="00655A9F" w:rsidP="00B86404">
      <w:pPr>
        <w:pStyle w:val="Default"/>
        <w:spacing w:line="480" w:lineRule="auto"/>
        <w:rPr>
          <w:ins w:id="1" w:author="Gabriel Nakamura" w:date="2020-06-11T20:49:00Z"/>
          <w:rFonts w:ascii="Times New Roman" w:hAnsi="Times New Roman" w:cs="Times New Roman"/>
          <w:bCs/>
          <w:lang w:val="en-US"/>
        </w:rPr>
      </w:pPr>
      <w:ins w:id="2" w:author="Gabriel Nakamura" w:date="2020-06-11T20:26:00Z">
        <w:r>
          <w:rPr>
            <w:rFonts w:ascii="Times New Roman" w:hAnsi="Times New Roman" w:cs="Times New Roman"/>
            <w:bCs/>
            <w:lang w:val="en-US"/>
          </w:rPr>
          <w:t xml:space="preserve">The diversity observed in the tropics </w:t>
        </w:r>
      </w:ins>
      <w:ins w:id="3" w:author="Gabriel Nakamura" w:date="2020-06-11T22:11:00Z">
        <w:r w:rsidR="00B00813">
          <w:rPr>
            <w:rFonts w:ascii="Times New Roman" w:hAnsi="Times New Roman" w:cs="Times New Roman"/>
            <w:bCs/>
            <w:lang w:val="en-US"/>
          </w:rPr>
          <w:t>is a topic that</w:t>
        </w:r>
        <w:r w:rsidR="0021275F">
          <w:rPr>
            <w:rFonts w:ascii="Times New Roman" w:hAnsi="Times New Roman" w:cs="Times New Roman"/>
            <w:bCs/>
            <w:lang w:val="en-US"/>
          </w:rPr>
          <w:t xml:space="preserve"> of</w:t>
        </w:r>
      </w:ins>
      <w:ins w:id="4" w:author="Gabriel Nakamura" w:date="2020-06-11T20:27:00Z">
        <w:r w:rsidR="00C3540C">
          <w:rPr>
            <w:rFonts w:ascii="Times New Roman" w:hAnsi="Times New Roman" w:cs="Times New Roman"/>
            <w:bCs/>
            <w:lang w:val="en-US"/>
          </w:rPr>
          <w:t xml:space="preserve"> </w:t>
        </w:r>
      </w:ins>
      <w:ins w:id="5" w:author="Gabriel Nakamura" w:date="2020-06-12T12:36:00Z">
        <w:r w:rsidR="004B747A">
          <w:rPr>
            <w:rFonts w:ascii="Times New Roman" w:hAnsi="Times New Roman" w:cs="Times New Roman"/>
            <w:bCs/>
            <w:lang w:val="en-US"/>
          </w:rPr>
          <w:t>great</w:t>
        </w:r>
      </w:ins>
      <w:ins w:id="6" w:author="Gabriel Nakamura" w:date="2020-06-11T20:27:00Z">
        <w:r w:rsidR="00C3540C">
          <w:rPr>
            <w:rFonts w:ascii="Times New Roman" w:hAnsi="Times New Roman" w:cs="Times New Roman"/>
            <w:bCs/>
            <w:lang w:val="en-US"/>
          </w:rPr>
          <w:t xml:space="preserve"> attention in ecological agenda</w:t>
        </w:r>
      </w:ins>
      <w:ins w:id="7" w:author="Gabriel Nakamura" w:date="2020-06-12T12:37:00Z">
        <w:r w:rsidR="004B747A">
          <w:rPr>
            <w:rFonts w:ascii="Times New Roman" w:hAnsi="Times New Roman" w:cs="Times New Roman"/>
            <w:bCs/>
            <w:lang w:val="en-US"/>
          </w:rPr>
          <w:t xml:space="preserve"> </w:t>
        </w:r>
        <w:r w:rsidR="004B747A" w:rsidRPr="00B86404">
          <w:rPr>
            <w:rFonts w:ascii="Times New Roman" w:hAnsi="Times New Roman" w:cs="Times New Roman"/>
            <w:lang w:val="en-US"/>
          </w:rPr>
          <w:fldChar w:fldCharType="begin" w:fldLock="1"/>
        </w:r>
      </w:ins>
      <w:r w:rsidR="006D7A4B">
        <w:rPr>
          <w:rFonts w:ascii="Times New Roman" w:hAnsi="Times New Roman" w:cs="Times New Roman"/>
          <w:lang w:val="en-US"/>
        </w:rPr>
        <w:instrText>ADDIN CSL_CITATION {"citationItems":[{"id":"ITEM-1","itemData":{"abstract":"The decline of biodiversity with latitude has received great attention, but both the concise pattern and the causes of the gradient are under strong debate. Most studies of the latitudinal gradient comprise only one or few organism types and are often restricted to certain region or habitat types. To test for significant variation in the gradient between organisms, habitats, or regions, a meta-analysis was conducted on nearly 600 latitudinal gradients assembled from the literature. Each gradient was characterized by two effect sizes, strength (correlation coefficient) and slope, and additionally by 14 variables describing organisms, habitats, and regions. The analysis corroborated the high generality of the latitudinal diversity decline. Gradients on regional scales were significantly stronger and steeper than on local scales, and slopes also varied with sampling grain. Both strength and slope increased with organism body mass, and strength increased with trophic level. The body mass-effect size relation varied for ecto-versus homeotherm organisms and for different dispersal types, suggesting allometric effects on energy use and dispersal ability as possible mechanisms for the body mass effect. Latitudinal gradients were weaker and less steep in freshwater than in marine or terrestrial environments and differed significantly between continents and habitat types. The gradient parameters were not affected by hemisphere or the latitudinal range covered. This analysis is the first to describe these general and significant patterns, which have important consequences for models aiming to explain the latitudinal gradient.","author":[{"dropping-particle":"","family":"Hillebrand","given":"Helmut","non-dropping-particle":"","parse-names":false,"suffix":""}],"container-title":"Am. Nat","id":"ITEM-1","issue":"2","issued":{"date-parts":[["2004"]]},"page":"192-211","title":"On the Generality of the Latitudinal Diversity Gradient","type":"article-journal","volume":"163"},"uris":["http://www.mendeley.com/documents/?uuid=85322750-b0f3-33c1-9da0-4827cb56dc4c","http://www.mendeley.com/documents/?uuid=e259bde7-22b4-42d1-91aa-eefb84c5330b"]},{"id":"ITEM-2","itemData":{"DOI":"10.1126/science.1130880","ISBN":"0036-8075","ISSN":"00368075","PMID":"17023653","abstract":"The evolutionary dynamics underlying the latitudinal gradient in biodiversity have been controversial for over a century. Using a spatially explicit approach that incorporates not only origination and extinction but immigration, a global analysis of genera and subgenera of marine bivalves over the past 11 million years supports an \"out of the tropics\" model, in which taxa preferentially originate in the tropics and expand toward the poles without losing their tropical presence. The tropics are thus both a cradle and a museum of biodiversity, contrary to the conceptual dichotomy dominant since 1974; a tropical diversity crisis would thus have profound evolutionary effects at all latitudes.","author":[{"dropping-particle":"","family":"Jablonski","given":"David","non-dropping-particle":"","parse-names":false,"suffix":""},{"dropping-particle":"","family":"Roy","given":"Kaustuv","non-dropping-particle":"","parse-names":false,"suffix":""},{"dropping-particle":"","family":"Valentine","given":"James W.","non-dropping-particle":"","parse-names":false,"suffix":""}],"container-title":"Science","id":"ITEM-2","issued":{"date-parts":[["2006"]]},"title":"Out of the tropics: Evolutionary dynamics of the latitudinal diversity gradient","type":"article-journal"},"uris":["http://www.mendeley.com/documents/?uuid=12602bbc-13dd-3dca-aa00-c090f5ae4638","http://www.mendeley.com/documents/?uuid=140d5692-be2a-451d-a668-c484eee3321e"]},{"id":"ITEM-3","itemData":{"DOI":"10.1146/annurev.ecolsys.36.102803.095431","ISSN":"1543-592X","abstract":"Niche conservatism is the tendency of species to retain ancestral eco- logical characteristics. In the recent literature, a debate has emerged as to whether niches are conserved. We suggest that simply testing whether niches are conserved is not by itself particularly helpful or interesting and that a more useful focus is on the patterns niche that conservatism may (or may not) create. We focus specifically on how niche conservatism in climatic tolerances may limit geographic range expansion and how this one type of niche conservatism may be important in (a) allopatric speciation, (b) historical biogeography, (c) patterns of species richness, (d) community structure, (e) the spread of invasive, human-introduced species, (f) responses of species to global climate change, and (g) human history, from 13,000 years ago to the present. We de- scribe how these effects of niche conservatism can be examined with new tools for ecological niche modelin","author":[{"dropping-particle":"","family":"Wiens","given":"John J.","non-dropping-particle":"","parse-names":false,"suffix":""},{"dropping-particle":"","family":"Graham","given":"Catherine H.","non-dropping-particle":"","parse-names":false,"suffix":""}],"container-title":"Annual Review of Ecology, Evolution, and Systematics","id":"ITEM-3","issue":"36","issued":{"date-parts":[["2005","12"]]},"page":"519-539","title":"Niche Conservatism: Integrating Evolution, Ecology, and Conservation Biology","type":"article-journal","volume":"36"},"uris":["http://www.mendeley.com/documents/?uuid=9a2fc4de-059b-3a53-85ec-8a07ca44ecfb","http://www.mendeley.com/documents/?uuid=f5b003d6-7734-4ce5-b4f2-5af0ca0fea77"]},{"id":"ITEM-4","itemData":{"author":[{"dropping-particle":"","family":"Hawkins","given":"Bradford A.","non-dropping-particle":"","parse-names":false,"suffix":""}],"container-title":"Trends in Ecology and Evolution","id":"ITEM-4","issued":{"date-parts":[["2001"]]},"title":"Ecology's oldest pattern?","type":"article-journal","volume":"16"},"uris":["http://www.mendeley.com/documents/?uuid=015e0372-a1da-3e40-97bf-af3c1f065186","http://www.mendeley.com/documents/?uuid=8199e271-b562-4b73-8c50-0326b19f1b75"]}],"mendeley":{"formattedCitation":"(Hawkins 2001, Hillebrand 2004, Wiens and Graham 2005, Jablonski et al. 2006)","plainTextFormattedCitation":"(Hawkins 2001, Hillebrand 2004, Wiens and Graham 2005, Jablonski et al. 2006)","previouslyFormattedCitation":"(Hawkins 2001, Hillebrand 2004, Wiens and Graham 2005, Jablonski et al. 2006)"},"properties":{"noteIndex":0},"schema":"https://github.com/citation-style-language/schema/raw/master/csl-citation.json"}</w:instrText>
      </w:r>
      <w:ins w:id="8" w:author="Gabriel Nakamura" w:date="2020-06-12T12:37:00Z">
        <w:r w:rsidR="004B747A" w:rsidRPr="00B86404">
          <w:rPr>
            <w:rFonts w:ascii="Times New Roman" w:hAnsi="Times New Roman" w:cs="Times New Roman"/>
            <w:lang w:val="en-US"/>
          </w:rPr>
          <w:fldChar w:fldCharType="separate"/>
        </w:r>
        <w:r w:rsidR="004B747A" w:rsidRPr="001D4832">
          <w:rPr>
            <w:rFonts w:ascii="Times New Roman" w:hAnsi="Times New Roman" w:cs="Times New Roman"/>
            <w:noProof/>
            <w:lang w:val="en-US"/>
          </w:rPr>
          <w:t>(Hawkins 2001, Hillebrand 2004, Wiens and Graham 2005, Jablonski et al. 2006)</w:t>
        </w:r>
        <w:r w:rsidR="004B747A" w:rsidRPr="00B86404">
          <w:rPr>
            <w:rFonts w:ascii="Times New Roman" w:hAnsi="Times New Roman" w:cs="Times New Roman"/>
            <w:lang w:val="en-US"/>
          </w:rPr>
          <w:fldChar w:fldCharType="end"/>
        </w:r>
      </w:ins>
      <w:ins w:id="9" w:author="Gabriel Nakamura" w:date="2020-06-11T20:27:00Z">
        <w:r w:rsidR="00C3540C">
          <w:rPr>
            <w:rFonts w:ascii="Times New Roman" w:hAnsi="Times New Roman" w:cs="Times New Roman"/>
            <w:bCs/>
            <w:lang w:val="en-US"/>
          </w:rPr>
          <w:t xml:space="preserve">. </w:t>
        </w:r>
      </w:ins>
      <w:ins w:id="10" w:author="Gabriel Nakamura" w:date="2020-06-11T20:48:00Z">
        <w:r w:rsidR="00E46503">
          <w:rPr>
            <w:rFonts w:ascii="Times New Roman" w:hAnsi="Times New Roman" w:cs="Times New Roman"/>
            <w:bCs/>
            <w:lang w:val="en-US"/>
          </w:rPr>
          <w:t>I</w:t>
        </w:r>
      </w:ins>
      <w:ins w:id="11" w:author="Gabriel Nakamura" w:date="2020-06-11T20:27:00Z">
        <w:r w:rsidR="00C3540C">
          <w:rPr>
            <w:rFonts w:ascii="Times New Roman" w:hAnsi="Times New Roman" w:cs="Times New Roman"/>
            <w:bCs/>
            <w:lang w:val="en-US"/>
          </w:rPr>
          <w:t xml:space="preserve">n situ speciation and </w:t>
        </w:r>
        <w:r w:rsidR="00D10D34">
          <w:rPr>
            <w:rFonts w:ascii="Times New Roman" w:hAnsi="Times New Roman" w:cs="Times New Roman"/>
            <w:bCs/>
            <w:lang w:val="en-US"/>
          </w:rPr>
          <w:t xml:space="preserve">historical dispersion </w:t>
        </w:r>
      </w:ins>
      <w:ins w:id="12" w:author="Gabriel Nakamura" w:date="2020-06-11T20:29:00Z">
        <w:r w:rsidR="008E0C47">
          <w:rPr>
            <w:rFonts w:ascii="Times New Roman" w:hAnsi="Times New Roman" w:cs="Times New Roman"/>
            <w:bCs/>
            <w:lang w:val="en-US"/>
          </w:rPr>
          <w:t xml:space="preserve">are supposed to generate the differences in diversity observed </w:t>
        </w:r>
        <w:r w:rsidR="00B903FB">
          <w:rPr>
            <w:rFonts w:ascii="Times New Roman" w:hAnsi="Times New Roman" w:cs="Times New Roman"/>
            <w:bCs/>
            <w:lang w:val="en-US"/>
          </w:rPr>
          <w:t xml:space="preserve">among </w:t>
        </w:r>
      </w:ins>
      <w:ins w:id="13" w:author="Gabriel Nakamura" w:date="2020-06-12T12:37:00Z">
        <w:r w:rsidR="006B6006">
          <w:rPr>
            <w:rFonts w:ascii="Times New Roman" w:hAnsi="Times New Roman" w:cs="Times New Roman"/>
            <w:bCs/>
            <w:lang w:val="en-US"/>
          </w:rPr>
          <w:t>tropical</w:t>
        </w:r>
      </w:ins>
      <w:ins w:id="14" w:author="Gabriel Nakamura" w:date="2020-06-11T20:29:00Z">
        <w:r w:rsidR="00B903FB">
          <w:rPr>
            <w:rFonts w:ascii="Times New Roman" w:hAnsi="Times New Roman" w:cs="Times New Roman"/>
            <w:bCs/>
            <w:lang w:val="en-US"/>
          </w:rPr>
          <w:t xml:space="preserve"> and t</w:t>
        </w:r>
      </w:ins>
      <w:ins w:id="15" w:author="Gabriel Nakamura" w:date="2020-06-12T12:37:00Z">
        <w:r w:rsidR="006B6006">
          <w:rPr>
            <w:rFonts w:ascii="Times New Roman" w:hAnsi="Times New Roman" w:cs="Times New Roman"/>
            <w:bCs/>
            <w:lang w:val="en-US"/>
          </w:rPr>
          <w:t>emperate</w:t>
        </w:r>
      </w:ins>
      <w:ins w:id="16" w:author="Gabriel Nakamura" w:date="2020-06-11T20:29:00Z">
        <w:r w:rsidR="00B903FB">
          <w:rPr>
            <w:rFonts w:ascii="Times New Roman" w:hAnsi="Times New Roman" w:cs="Times New Roman"/>
            <w:bCs/>
            <w:lang w:val="en-US"/>
          </w:rPr>
          <w:t xml:space="preserve"> regions</w:t>
        </w:r>
        <w:r w:rsidR="008E0C47">
          <w:rPr>
            <w:rFonts w:ascii="Times New Roman" w:hAnsi="Times New Roman" w:cs="Times New Roman"/>
            <w:bCs/>
            <w:lang w:val="en-US"/>
          </w:rPr>
          <w:t xml:space="preserve">, and </w:t>
        </w:r>
      </w:ins>
      <w:ins w:id="17" w:author="Gabriel Nakamura" w:date="2020-06-11T22:11:00Z">
        <w:r w:rsidR="0021275F">
          <w:rPr>
            <w:rFonts w:ascii="Times New Roman" w:hAnsi="Times New Roman" w:cs="Times New Roman"/>
            <w:bCs/>
            <w:lang w:val="en-US"/>
          </w:rPr>
          <w:t>some empirical evidence based on</w:t>
        </w:r>
      </w:ins>
      <w:ins w:id="18" w:author="Gabriel Nakamura" w:date="2020-06-11T22:12:00Z">
        <w:r w:rsidR="0021275F">
          <w:rPr>
            <w:rFonts w:ascii="Times New Roman" w:hAnsi="Times New Roman" w:cs="Times New Roman"/>
            <w:bCs/>
            <w:lang w:val="en-US"/>
          </w:rPr>
          <w:t xml:space="preserve"> diversity patterns</w:t>
        </w:r>
      </w:ins>
      <w:ins w:id="19" w:author="Gabriel Nakamura" w:date="2020-06-11T22:11:00Z">
        <w:r w:rsidR="0021275F">
          <w:rPr>
            <w:rFonts w:ascii="Times New Roman" w:hAnsi="Times New Roman" w:cs="Times New Roman"/>
            <w:bCs/>
            <w:lang w:val="en-US"/>
          </w:rPr>
          <w:t xml:space="preserve"> </w:t>
        </w:r>
      </w:ins>
      <w:ins w:id="20" w:author="Gabriel Nakamura" w:date="2020-06-11T20:29:00Z">
        <w:r w:rsidR="008E0C47">
          <w:rPr>
            <w:rFonts w:ascii="Times New Roman" w:hAnsi="Times New Roman" w:cs="Times New Roman"/>
            <w:bCs/>
            <w:lang w:val="en-US"/>
          </w:rPr>
          <w:t xml:space="preserve">supported </w:t>
        </w:r>
      </w:ins>
      <w:ins w:id="21" w:author="Gabriel Nakamura" w:date="2020-06-11T22:11:00Z">
        <w:r w:rsidR="0021275F">
          <w:rPr>
            <w:rFonts w:ascii="Times New Roman" w:hAnsi="Times New Roman" w:cs="Times New Roman"/>
            <w:bCs/>
            <w:lang w:val="en-US"/>
          </w:rPr>
          <w:t xml:space="preserve">the effects </w:t>
        </w:r>
      </w:ins>
      <w:ins w:id="22" w:author="Gabriel Nakamura" w:date="2020-06-11T22:12:00Z">
        <w:r w:rsidR="0021275F">
          <w:rPr>
            <w:rFonts w:ascii="Times New Roman" w:hAnsi="Times New Roman" w:cs="Times New Roman"/>
            <w:bCs/>
            <w:lang w:val="en-US"/>
          </w:rPr>
          <w:t xml:space="preserve">of these mechanisms </w:t>
        </w:r>
      </w:ins>
      <w:ins w:id="23" w:author="Gabriel Nakamura" w:date="2020-06-12T12:37:00Z">
        <w:r w:rsidR="006B6006">
          <w:rPr>
            <w:rFonts w:ascii="Times New Roman" w:hAnsi="Times New Roman" w:cs="Times New Roman"/>
            <w:bCs/>
            <w:lang w:val="en-US"/>
          </w:rPr>
          <w:t xml:space="preserve">in some </w:t>
        </w:r>
      </w:ins>
      <w:ins w:id="24" w:author="Gabriel Nakamura" w:date="2020-06-12T12:38:00Z">
        <w:r w:rsidR="006B6006">
          <w:rPr>
            <w:rFonts w:ascii="Times New Roman" w:hAnsi="Times New Roman" w:cs="Times New Roman"/>
            <w:bCs/>
            <w:lang w:val="en-US"/>
          </w:rPr>
          <w:t xml:space="preserve">groups </w:t>
        </w:r>
      </w:ins>
      <w:ins w:id="25" w:author="Gabriel Nakamura" w:date="2020-06-11T20:29:00Z">
        <w:r w:rsidR="008E0C47">
          <w:rPr>
            <w:rFonts w:ascii="Times New Roman" w:hAnsi="Times New Roman" w:cs="Times New Roman"/>
            <w:bCs/>
            <w:lang w:val="en-US"/>
          </w:rPr>
          <w:t>(e.g. Cr</w:t>
        </w:r>
      </w:ins>
      <w:ins w:id="26" w:author="Gabriel Nakamura" w:date="2020-06-11T20:30:00Z">
        <w:r w:rsidR="008E0C47">
          <w:rPr>
            <w:rFonts w:ascii="Times New Roman" w:hAnsi="Times New Roman" w:cs="Times New Roman"/>
            <w:bCs/>
            <w:lang w:val="en-US"/>
          </w:rPr>
          <w:t>ouch et al. 2018</w:t>
        </w:r>
      </w:ins>
      <w:ins w:id="27" w:author="Gabriel Nakamura" w:date="2020-06-11T20:29:00Z">
        <w:r w:rsidR="008E0C47">
          <w:rPr>
            <w:rFonts w:ascii="Times New Roman" w:hAnsi="Times New Roman" w:cs="Times New Roman"/>
            <w:bCs/>
            <w:lang w:val="en-US"/>
          </w:rPr>
          <w:t>)</w:t>
        </w:r>
      </w:ins>
      <w:ins w:id="28" w:author="Gabriel Nakamura" w:date="2020-06-11T20:30:00Z">
        <w:r w:rsidR="008E0C47">
          <w:rPr>
            <w:rFonts w:ascii="Times New Roman" w:hAnsi="Times New Roman" w:cs="Times New Roman"/>
            <w:bCs/>
            <w:lang w:val="en-US"/>
          </w:rPr>
          <w:t>.</w:t>
        </w:r>
      </w:ins>
    </w:p>
    <w:p w14:paraId="50AD2B13" w14:textId="789CD145" w:rsidR="003A6F6A" w:rsidRDefault="003A6F6A" w:rsidP="00B86404">
      <w:pPr>
        <w:pStyle w:val="Default"/>
        <w:spacing w:line="480" w:lineRule="auto"/>
        <w:rPr>
          <w:ins w:id="29" w:author="Gabriel Nakamura" w:date="2020-06-11T22:32:00Z"/>
          <w:rFonts w:ascii="Times New Roman" w:hAnsi="Times New Roman" w:cs="Times New Roman"/>
          <w:lang w:val="en-US"/>
        </w:rPr>
      </w:pPr>
      <w:ins w:id="30" w:author="Gabriel Nakamura" w:date="2020-06-11T20:49:00Z">
        <w:r>
          <w:rPr>
            <w:rFonts w:ascii="Times New Roman" w:hAnsi="Times New Roman" w:cs="Times New Roman"/>
            <w:bCs/>
            <w:lang w:val="en-US"/>
          </w:rPr>
          <w:tab/>
        </w:r>
      </w:ins>
      <w:ins w:id="31" w:author="Gabriel Nakamura" w:date="2020-06-11T22:12:00Z">
        <w:r w:rsidR="00E60355">
          <w:rPr>
            <w:rFonts w:ascii="Times New Roman" w:hAnsi="Times New Roman" w:cs="Times New Roman"/>
            <w:bCs/>
            <w:lang w:val="en-US"/>
          </w:rPr>
          <w:t xml:space="preserve">Particularly, two </w:t>
        </w:r>
      </w:ins>
      <w:ins w:id="32" w:author="Gabriel Nakamura" w:date="2020-06-11T22:23:00Z">
        <w:r w:rsidR="00E50FCB">
          <w:rPr>
            <w:rFonts w:ascii="Times New Roman" w:hAnsi="Times New Roman" w:cs="Times New Roman"/>
            <w:bCs/>
            <w:lang w:val="en-US"/>
          </w:rPr>
          <w:t>hypotheses</w:t>
        </w:r>
      </w:ins>
      <w:ins w:id="33" w:author="Gabriel Nakamura" w:date="2020-06-11T22:13:00Z">
        <w:r w:rsidR="00E60355">
          <w:rPr>
            <w:rFonts w:ascii="Times New Roman" w:hAnsi="Times New Roman" w:cs="Times New Roman"/>
            <w:bCs/>
            <w:lang w:val="en-US"/>
          </w:rPr>
          <w:t xml:space="preserve"> </w:t>
        </w:r>
      </w:ins>
      <w:ins w:id="34" w:author="Gabriel Nakamura" w:date="2020-06-12T12:38:00Z">
        <w:r w:rsidR="00CE3B1E">
          <w:rPr>
            <w:rFonts w:ascii="Times New Roman" w:hAnsi="Times New Roman" w:cs="Times New Roman"/>
            <w:bCs/>
            <w:lang w:val="en-US"/>
          </w:rPr>
          <w:t>highlight</w:t>
        </w:r>
      </w:ins>
      <w:ins w:id="35" w:author="Gabriel Nakamura" w:date="2020-06-11T22:13:00Z">
        <w:r w:rsidR="00E60355">
          <w:rPr>
            <w:rFonts w:ascii="Times New Roman" w:hAnsi="Times New Roman" w:cs="Times New Roman"/>
            <w:bCs/>
            <w:lang w:val="en-US"/>
          </w:rPr>
          <w:t xml:space="preserve"> in situ speciation and historical movements of species (historical dispersal)</w:t>
        </w:r>
      </w:ins>
      <w:ins w:id="36" w:author="Gabriel Nakamura" w:date="2020-06-11T20:49:00Z">
        <w:r w:rsidR="00861907">
          <w:rPr>
            <w:rFonts w:ascii="Times New Roman" w:hAnsi="Times New Roman" w:cs="Times New Roman"/>
            <w:bCs/>
            <w:lang w:val="en-US"/>
          </w:rPr>
          <w:t xml:space="preserve"> </w:t>
        </w:r>
      </w:ins>
      <w:ins w:id="37" w:author="Gabriel Nakamura" w:date="2020-06-11T22:13:00Z">
        <w:r w:rsidR="00E60355">
          <w:rPr>
            <w:rFonts w:ascii="Times New Roman" w:hAnsi="Times New Roman" w:cs="Times New Roman"/>
            <w:bCs/>
            <w:lang w:val="en-US"/>
          </w:rPr>
          <w:t xml:space="preserve">as </w:t>
        </w:r>
      </w:ins>
      <w:ins w:id="38" w:author="Gabriel Nakamura" w:date="2020-06-11T20:49:00Z">
        <w:r w:rsidR="00861907">
          <w:rPr>
            <w:rFonts w:ascii="Times New Roman" w:hAnsi="Times New Roman" w:cs="Times New Roman"/>
            <w:bCs/>
            <w:lang w:val="en-US"/>
          </w:rPr>
          <w:t xml:space="preserve">central mechanisms to </w:t>
        </w:r>
      </w:ins>
      <w:ins w:id="39" w:author="Gabriel Nakamura" w:date="2020-06-11T22:13:00Z">
        <w:r w:rsidR="00E60355">
          <w:rPr>
            <w:rFonts w:ascii="Times New Roman" w:hAnsi="Times New Roman" w:cs="Times New Roman"/>
            <w:bCs/>
            <w:lang w:val="en-US"/>
          </w:rPr>
          <w:t>explain</w:t>
        </w:r>
      </w:ins>
      <w:ins w:id="40" w:author="Gabriel Nakamura" w:date="2020-06-11T20:49:00Z">
        <w:r w:rsidR="00861907">
          <w:rPr>
            <w:rFonts w:ascii="Times New Roman" w:hAnsi="Times New Roman" w:cs="Times New Roman"/>
            <w:bCs/>
            <w:lang w:val="en-US"/>
          </w:rPr>
          <w:t xml:space="preserve"> the great diversity in the tropics</w:t>
        </w:r>
      </w:ins>
      <w:ins w:id="41" w:author="Gabriel Nakamura" w:date="2020-06-11T22:13:00Z">
        <w:r w:rsidR="00E60355">
          <w:rPr>
            <w:rFonts w:ascii="Times New Roman" w:hAnsi="Times New Roman" w:cs="Times New Roman"/>
            <w:bCs/>
            <w:lang w:val="en-US"/>
          </w:rPr>
          <w:t xml:space="preserve"> and its</w:t>
        </w:r>
      </w:ins>
      <w:ins w:id="42" w:author="Gabriel Nakamura" w:date="2020-06-11T20:49:00Z">
        <w:r w:rsidR="00861907">
          <w:rPr>
            <w:rFonts w:ascii="Times New Roman" w:hAnsi="Times New Roman" w:cs="Times New Roman"/>
            <w:bCs/>
            <w:lang w:val="en-US"/>
          </w:rPr>
          <w:t xml:space="preserve"> differences </w:t>
        </w:r>
      </w:ins>
      <w:ins w:id="43" w:author="Gabriel Nakamura" w:date="2020-06-11T22:13:00Z">
        <w:r w:rsidR="00E60355">
          <w:rPr>
            <w:rFonts w:ascii="Times New Roman" w:hAnsi="Times New Roman" w:cs="Times New Roman"/>
            <w:bCs/>
            <w:lang w:val="en-US"/>
          </w:rPr>
          <w:t>regarding temperate reg</w:t>
        </w:r>
      </w:ins>
      <w:ins w:id="44" w:author="Gabriel Nakamura" w:date="2020-06-11T22:14:00Z">
        <w:r w:rsidR="00E60355">
          <w:rPr>
            <w:rFonts w:ascii="Times New Roman" w:hAnsi="Times New Roman" w:cs="Times New Roman"/>
            <w:bCs/>
            <w:lang w:val="en-US"/>
          </w:rPr>
          <w:t>ions</w:t>
        </w:r>
      </w:ins>
      <w:ins w:id="45" w:author="Gabriel Nakamura" w:date="2020-06-11T20:50:00Z">
        <w:r w:rsidR="00861907">
          <w:rPr>
            <w:rFonts w:ascii="Times New Roman" w:hAnsi="Times New Roman" w:cs="Times New Roman"/>
            <w:bCs/>
            <w:lang w:val="en-US"/>
          </w:rPr>
          <w:t xml:space="preserve">. </w:t>
        </w:r>
        <w:r w:rsidR="00094AFD">
          <w:rPr>
            <w:rFonts w:ascii="Times New Roman" w:hAnsi="Times New Roman" w:cs="Times New Roman"/>
            <w:bCs/>
            <w:lang w:val="en-US"/>
          </w:rPr>
          <w:t>While</w:t>
        </w:r>
      </w:ins>
      <w:ins w:id="46" w:author="Gabriel Nakamura" w:date="2020-06-11T22:14:00Z">
        <w:r w:rsidR="00FC5E26">
          <w:rPr>
            <w:rFonts w:ascii="Times New Roman" w:hAnsi="Times New Roman" w:cs="Times New Roman"/>
            <w:bCs/>
            <w:lang w:val="en-US"/>
          </w:rPr>
          <w:t xml:space="preserve"> Tro</w:t>
        </w:r>
      </w:ins>
      <w:ins w:id="47" w:author="Gabriel Nakamura" w:date="2020-06-11T22:15:00Z">
        <w:r w:rsidR="00FC5E26">
          <w:rPr>
            <w:rFonts w:ascii="Times New Roman" w:hAnsi="Times New Roman" w:cs="Times New Roman"/>
            <w:bCs/>
            <w:lang w:val="en-US"/>
          </w:rPr>
          <w:t>pical Niche Conservatism</w:t>
        </w:r>
      </w:ins>
      <w:ins w:id="48" w:author="Gabriel Nakamura" w:date="2020-06-11T20:50:00Z">
        <w:r w:rsidR="00094AFD">
          <w:rPr>
            <w:rFonts w:ascii="Times New Roman" w:hAnsi="Times New Roman" w:cs="Times New Roman"/>
            <w:bCs/>
            <w:lang w:val="en-US"/>
          </w:rPr>
          <w:t xml:space="preserve"> </w:t>
        </w:r>
      </w:ins>
      <w:ins w:id="49" w:author="Gabriel Nakamura" w:date="2020-06-11T22:15:00Z">
        <w:r w:rsidR="00FC5E26">
          <w:rPr>
            <w:rFonts w:ascii="Times New Roman" w:hAnsi="Times New Roman" w:cs="Times New Roman"/>
            <w:bCs/>
            <w:lang w:val="en-US"/>
          </w:rPr>
          <w:t>(</w:t>
        </w:r>
      </w:ins>
      <w:ins w:id="50" w:author="Gabriel Nakamura" w:date="2020-06-11T22:14:00Z">
        <w:r w:rsidR="00FC5E26" w:rsidRPr="00B86404">
          <w:rPr>
            <w:rFonts w:ascii="Times New Roman" w:hAnsi="Times New Roman" w:cs="Times New Roman"/>
            <w:lang w:val="en-US"/>
          </w:rPr>
          <w:t>TNC</w:t>
        </w:r>
      </w:ins>
      <w:ins w:id="51" w:author="Gabriel Nakamura" w:date="2020-06-11T22:15:00Z">
        <w:r w:rsidR="00FC5E26">
          <w:rPr>
            <w:rFonts w:ascii="Times New Roman" w:hAnsi="Times New Roman" w:cs="Times New Roman"/>
            <w:lang w:val="en-US"/>
          </w:rPr>
          <w:t>)</w:t>
        </w:r>
      </w:ins>
      <w:ins w:id="52" w:author="Gabriel Nakamura" w:date="2020-06-11T22:24:00Z">
        <w:r w:rsidR="00F22820">
          <w:rPr>
            <w:rFonts w:ascii="Times New Roman" w:hAnsi="Times New Roman" w:cs="Times New Roman"/>
            <w:lang w:val="en-US"/>
          </w:rPr>
          <w:t xml:space="preserve"> assumes tha</w:t>
        </w:r>
      </w:ins>
      <w:ins w:id="53" w:author="Gabriel Nakamura" w:date="2020-06-11T22:25:00Z">
        <w:r w:rsidR="00F22820">
          <w:rPr>
            <w:rFonts w:ascii="Times New Roman" w:hAnsi="Times New Roman" w:cs="Times New Roman"/>
            <w:lang w:val="en-US"/>
          </w:rPr>
          <w:t>t the</w:t>
        </w:r>
      </w:ins>
      <w:ins w:id="54" w:author="Gabriel Nakamura" w:date="2020-06-11T22:14:00Z">
        <w:r w:rsidR="00FC5E26" w:rsidRPr="00B86404">
          <w:rPr>
            <w:rFonts w:ascii="Times New Roman" w:hAnsi="Times New Roman" w:cs="Times New Roman"/>
            <w:lang w:val="en-US"/>
          </w:rPr>
          <w:t xml:space="preserve"> clades originated in the tropics</w:t>
        </w:r>
      </w:ins>
      <w:ins w:id="55" w:author="Gabriel Nakamura" w:date="2020-06-11T22:25:00Z">
        <w:r w:rsidR="00F22820">
          <w:rPr>
            <w:rFonts w:ascii="Times New Roman" w:hAnsi="Times New Roman" w:cs="Times New Roman"/>
            <w:lang w:val="en-US"/>
          </w:rPr>
          <w:t xml:space="preserve"> diversified</w:t>
        </w:r>
      </w:ins>
      <w:ins w:id="56" w:author="Gabriel Nakamura" w:date="2020-06-11T22:14:00Z">
        <w:r w:rsidR="00FC5E26" w:rsidRPr="00B86404">
          <w:rPr>
            <w:rFonts w:ascii="Times New Roman" w:hAnsi="Times New Roman" w:cs="Times New Roman"/>
            <w:lang w:val="en-US"/>
          </w:rPr>
          <w:t xml:space="preserve"> </w:t>
        </w:r>
      </w:ins>
      <w:ins w:id="57" w:author="Gabriel Nakamura" w:date="2020-06-12T12:39:00Z">
        <w:r w:rsidR="000C3D17">
          <w:rPr>
            <w:rFonts w:ascii="Times New Roman" w:hAnsi="Times New Roman" w:cs="Times New Roman"/>
            <w:lang w:val="en-US"/>
          </w:rPr>
          <w:t xml:space="preserve">locally </w:t>
        </w:r>
      </w:ins>
      <w:ins w:id="58" w:author="Gabriel Nakamura" w:date="2020-06-11T22:14:00Z">
        <w:r w:rsidR="00FC5E26" w:rsidRPr="00B86404">
          <w:rPr>
            <w:rFonts w:ascii="Times New Roman" w:hAnsi="Times New Roman" w:cs="Times New Roman"/>
            <w:lang w:val="en-US"/>
          </w:rPr>
          <w:t>and then a subset of them spread to temperate biomes</w:t>
        </w:r>
        <w:r w:rsidR="00FC5E26">
          <w:rPr>
            <w:rFonts w:ascii="Times New Roman" w:hAnsi="Times New Roman" w:cs="Times New Roman"/>
            <w:lang w:val="en-US"/>
          </w:rPr>
          <w:t xml:space="preserve"> </w:t>
        </w:r>
      </w:ins>
      <w:ins w:id="59" w:author="Gabriel Nakamura" w:date="2020-06-11T22:31:00Z">
        <w:r w:rsidR="00605F61" w:rsidRPr="00B86404">
          <w:rPr>
            <w:rFonts w:ascii="Times New Roman" w:hAnsi="Times New Roman" w:cs="Times New Roman"/>
            <w:noProof/>
            <w:lang w:val="en-US"/>
          </w:rPr>
          <w:t xml:space="preserve">(Wiens &amp; Donoghue 2004; Jansson </w:t>
        </w:r>
        <w:r w:rsidR="00605F61" w:rsidRPr="00B86404">
          <w:rPr>
            <w:rFonts w:ascii="Times New Roman" w:hAnsi="Times New Roman" w:cs="Times New Roman"/>
            <w:i/>
            <w:noProof/>
            <w:lang w:val="en-US"/>
          </w:rPr>
          <w:t>et al.</w:t>
        </w:r>
        <w:r w:rsidR="00605F61" w:rsidRPr="00B86404">
          <w:rPr>
            <w:rFonts w:ascii="Times New Roman" w:hAnsi="Times New Roman" w:cs="Times New Roman"/>
            <w:noProof/>
            <w:lang w:val="en-US"/>
          </w:rPr>
          <w:t xml:space="preserve"> 2013; Duchêne &amp; Cardillo 2015</w:t>
        </w:r>
      </w:ins>
      <w:ins w:id="60" w:author="Gabriel Nakamura" w:date="2020-06-11T22:14:00Z">
        <w:r w:rsidR="00FC5E26">
          <w:rPr>
            <w:rFonts w:ascii="Times New Roman" w:hAnsi="Times New Roman" w:cs="Times New Roman"/>
            <w:lang w:val="en-US"/>
          </w:rPr>
          <w:t>)</w:t>
        </w:r>
      </w:ins>
      <w:ins w:id="61" w:author="Gabriel Nakamura" w:date="2020-06-11T22:25:00Z">
        <w:r w:rsidR="00F22820">
          <w:rPr>
            <w:rFonts w:ascii="Times New Roman" w:hAnsi="Times New Roman" w:cs="Times New Roman"/>
            <w:lang w:val="en-US"/>
          </w:rPr>
          <w:t>, Out of The Tropics (OTT)</w:t>
        </w:r>
      </w:ins>
      <w:ins w:id="62" w:author="Gabriel Nakamura" w:date="2020-06-11T22:26:00Z">
        <w:r w:rsidR="00E426E2">
          <w:rPr>
            <w:rFonts w:ascii="Times New Roman" w:hAnsi="Times New Roman" w:cs="Times New Roman"/>
            <w:lang w:val="en-US"/>
          </w:rPr>
          <w:t xml:space="preserve"> </w:t>
        </w:r>
        <w:r w:rsidR="00E426E2" w:rsidRPr="00B86404">
          <w:rPr>
            <w:rFonts w:ascii="Times New Roman" w:hAnsi="Times New Roman" w:cs="Times New Roman"/>
            <w:lang w:val="en-US"/>
          </w:rPr>
          <w:t xml:space="preserve">suggests that most clades originated in the tropics, but these clades </w:t>
        </w:r>
        <w:r w:rsidR="00E426E2">
          <w:rPr>
            <w:rFonts w:ascii="Times New Roman" w:hAnsi="Times New Roman" w:cs="Times New Roman"/>
            <w:lang w:val="en-US"/>
          </w:rPr>
          <w:t xml:space="preserve">presented frequent dispersion </w:t>
        </w:r>
        <w:r w:rsidR="00E426E2">
          <w:rPr>
            <w:rFonts w:ascii="Times New Roman" w:hAnsi="Times New Roman" w:cs="Times New Roman"/>
            <w:lang w:val="en-US"/>
          </w:rPr>
          <w:t>to temperate zones (</w:t>
        </w:r>
      </w:ins>
      <w:ins w:id="63" w:author="Gabriel Nakamura" w:date="2020-06-11T22:31:00Z">
        <w:r w:rsidR="00605F61" w:rsidRPr="00B86404">
          <w:rPr>
            <w:rFonts w:ascii="Times New Roman" w:hAnsi="Times New Roman" w:cs="Times New Roman"/>
            <w:noProof/>
            <w:lang w:val="en-US"/>
          </w:rPr>
          <w:t xml:space="preserve">Jablonski </w:t>
        </w:r>
        <w:r w:rsidR="00605F61" w:rsidRPr="00B86404">
          <w:rPr>
            <w:rFonts w:ascii="Times New Roman" w:hAnsi="Times New Roman" w:cs="Times New Roman"/>
            <w:i/>
            <w:noProof/>
            <w:lang w:val="en-US"/>
          </w:rPr>
          <w:t>et al.</w:t>
        </w:r>
        <w:r w:rsidR="00605F61" w:rsidRPr="00B86404">
          <w:rPr>
            <w:rFonts w:ascii="Times New Roman" w:hAnsi="Times New Roman" w:cs="Times New Roman"/>
            <w:noProof/>
            <w:lang w:val="en-US"/>
          </w:rPr>
          <w:t xml:space="preserve"> 2006; Mittelbach </w:t>
        </w:r>
        <w:r w:rsidR="00605F61" w:rsidRPr="00B86404">
          <w:rPr>
            <w:rFonts w:ascii="Times New Roman" w:hAnsi="Times New Roman" w:cs="Times New Roman"/>
            <w:i/>
            <w:noProof/>
            <w:lang w:val="en-US"/>
          </w:rPr>
          <w:t>et al.</w:t>
        </w:r>
        <w:r w:rsidR="00605F61" w:rsidRPr="00B86404">
          <w:rPr>
            <w:rFonts w:ascii="Times New Roman" w:hAnsi="Times New Roman" w:cs="Times New Roman"/>
            <w:noProof/>
            <w:lang w:val="en-US"/>
          </w:rPr>
          <w:t xml:space="preserve"> 2007; Jansson </w:t>
        </w:r>
        <w:r w:rsidR="00605F61" w:rsidRPr="00B86404">
          <w:rPr>
            <w:rFonts w:ascii="Times New Roman" w:hAnsi="Times New Roman" w:cs="Times New Roman"/>
            <w:i/>
            <w:noProof/>
            <w:lang w:val="en-US"/>
          </w:rPr>
          <w:t>et al.</w:t>
        </w:r>
        <w:r w:rsidR="00605F61" w:rsidRPr="00B86404">
          <w:rPr>
            <w:rFonts w:ascii="Times New Roman" w:hAnsi="Times New Roman" w:cs="Times New Roman"/>
            <w:noProof/>
            <w:lang w:val="en-US"/>
          </w:rPr>
          <w:t xml:space="preserve"> 2013; Duchêne &amp; Cardillo 2015</w:t>
        </w:r>
      </w:ins>
      <w:ins w:id="64" w:author="Gabriel Nakamura" w:date="2020-06-11T22:26:00Z">
        <w:r w:rsidR="00E426E2">
          <w:rPr>
            <w:rFonts w:ascii="Times New Roman" w:hAnsi="Times New Roman" w:cs="Times New Roman"/>
            <w:lang w:val="en-US"/>
          </w:rPr>
          <w:t>)</w:t>
        </w:r>
      </w:ins>
      <w:ins w:id="65" w:author="Gabriel Nakamura" w:date="2020-06-11T22:27:00Z">
        <w:r w:rsidR="00E426E2">
          <w:rPr>
            <w:rFonts w:ascii="Times New Roman" w:hAnsi="Times New Roman" w:cs="Times New Roman"/>
            <w:lang w:val="en-US"/>
          </w:rPr>
          <w:t xml:space="preserve">. </w:t>
        </w:r>
        <w:r w:rsidR="00F857F4">
          <w:rPr>
            <w:rFonts w:ascii="Times New Roman" w:hAnsi="Times New Roman" w:cs="Times New Roman"/>
            <w:lang w:val="en-US"/>
          </w:rPr>
          <w:t>Therefore, TNC and OTT differ in the timing and frequenc</w:t>
        </w:r>
      </w:ins>
      <w:ins w:id="66" w:author="Gabriel Nakamura" w:date="2020-06-11T22:28:00Z">
        <w:r w:rsidR="00F857F4">
          <w:rPr>
            <w:rFonts w:ascii="Times New Roman" w:hAnsi="Times New Roman" w:cs="Times New Roman"/>
            <w:lang w:val="en-US"/>
          </w:rPr>
          <w:t>y of historical dispersal</w:t>
        </w:r>
        <w:r w:rsidR="00897B44">
          <w:rPr>
            <w:rFonts w:ascii="Times New Roman" w:hAnsi="Times New Roman" w:cs="Times New Roman"/>
            <w:lang w:val="en-US"/>
          </w:rPr>
          <w:t xml:space="preserve">, the first is infrequently and late, whereas the second is frequent and </w:t>
        </w:r>
        <w:r w:rsidR="00E73877">
          <w:rPr>
            <w:rFonts w:ascii="Times New Roman" w:hAnsi="Times New Roman" w:cs="Times New Roman"/>
            <w:lang w:val="en-US"/>
          </w:rPr>
          <w:t>continuous du</w:t>
        </w:r>
      </w:ins>
      <w:ins w:id="67" w:author="Gabriel Nakamura" w:date="2020-06-11T22:29:00Z">
        <w:r w:rsidR="00E73877">
          <w:rPr>
            <w:rFonts w:ascii="Times New Roman" w:hAnsi="Times New Roman" w:cs="Times New Roman"/>
            <w:lang w:val="en-US"/>
          </w:rPr>
          <w:t>ring evolution of species.</w:t>
        </w:r>
      </w:ins>
    </w:p>
    <w:p w14:paraId="1FA04624" w14:textId="583DE5A5" w:rsidR="00605F61" w:rsidRDefault="00605F61" w:rsidP="00B86404">
      <w:pPr>
        <w:pStyle w:val="Default"/>
        <w:spacing w:line="480" w:lineRule="auto"/>
        <w:rPr>
          <w:ins w:id="68" w:author="Gabriel Nakamura" w:date="2020-06-12T13:14:00Z"/>
          <w:rFonts w:ascii="Times New Roman" w:hAnsi="Times New Roman" w:cs="Times New Roman"/>
          <w:lang w:val="en-US"/>
        </w:rPr>
      </w:pPr>
      <w:ins w:id="69" w:author="Gabriel Nakamura" w:date="2020-06-11T22:32:00Z">
        <w:r>
          <w:rPr>
            <w:rFonts w:ascii="Times New Roman" w:hAnsi="Times New Roman" w:cs="Times New Roman"/>
            <w:lang w:val="en-US"/>
          </w:rPr>
          <w:tab/>
        </w:r>
      </w:ins>
      <w:ins w:id="70" w:author="Gabriel Nakamura" w:date="2020-06-11T22:41:00Z">
        <w:r w:rsidR="003B5173">
          <w:rPr>
            <w:rFonts w:ascii="Times New Roman" w:hAnsi="Times New Roman" w:cs="Times New Roman"/>
            <w:lang w:val="en-US"/>
          </w:rPr>
          <w:t xml:space="preserve">Since both OTT and TNC hypothesis are concordant regarding the role of </w:t>
        </w:r>
      </w:ins>
      <w:ins w:id="71" w:author="Gabriel Nakamura" w:date="2020-06-12T12:40:00Z">
        <w:r w:rsidR="00FA714E">
          <w:rPr>
            <w:rFonts w:ascii="Times New Roman" w:hAnsi="Times New Roman" w:cs="Times New Roman"/>
            <w:lang w:val="en-US"/>
          </w:rPr>
          <w:t xml:space="preserve">in situ speciation in the </w:t>
        </w:r>
      </w:ins>
      <w:ins w:id="72" w:author="Gabriel Nakamura" w:date="2020-06-11T22:41:00Z">
        <w:r w:rsidR="003B5173">
          <w:rPr>
            <w:rFonts w:ascii="Times New Roman" w:hAnsi="Times New Roman" w:cs="Times New Roman"/>
            <w:lang w:val="en-US"/>
          </w:rPr>
          <w:t>tropics, d</w:t>
        </w:r>
      </w:ins>
      <w:ins w:id="73" w:author="Gabriel Nakamura" w:date="2020-06-11T22:40:00Z">
        <w:r w:rsidR="00CB1A87">
          <w:rPr>
            <w:rFonts w:ascii="Times New Roman" w:hAnsi="Times New Roman" w:cs="Times New Roman"/>
            <w:lang w:val="en-US"/>
          </w:rPr>
          <w:t xml:space="preserve">ifferentiating </w:t>
        </w:r>
      </w:ins>
      <w:ins w:id="74" w:author="Gabriel Nakamura" w:date="2020-06-11T22:42:00Z">
        <w:r w:rsidR="00D53C7F">
          <w:rPr>
            <w:rFonts w:ascii="Times New Roman" w:hAnsi="Times New Roman" w:cs="Times New Roman"/>
            <w:lang w:val="en-US"/>
          </w:rPr>
          <w:t xml:space="preserve">between </w:t>
        </w:r>
      </w:ins>
      <w:ins w:id="75" w:author="Gabriel Nakamura" w:date="2020-06-12T12:40:00Z">
        <w:r w:rsidR="00FA714E">
          <w:rPr>
            <w:rFonts w:ascii="Times New Roman" w:hAnsi="Times New Roman" w:cs="Times New Roman"/>
            <w:lang w:val="en-US"/>
          </w:rPr>
          <w:t>them</w:t>
        </w:r>
      </w:ins>
      <w:ins w:id="76" w:author="Gabriel Nakamura" w:date="2020-06-11T22:42:00Z">
        <w:r w:rsidR="00D53C7F">
          <w:rPr>
            <w:rFonts w:ascii="Times New Roman" w:hAnsi="Times New Roman" w:cs="Times New Roman"/>
            <w:lang w:val="en-US"/>
          </w:rPr>
          <w:t xml:space="preserve"> necessarily pass through the estimation of a measure that</w:t>
        </w:r>
      </w:ins>
      <w:ins w:id="77" w:author="Gabriel Nakamura" w:date="2020-06-12T12:40:00Z">
        <w:r w:rsidR="00FA714E">
          <w:rPr>
            <w:rFonts w:ascii="Times New Roman" w:hAnsi="Times New Roman" w:cs="Times New Roman"/>
            <w:lang w:val="en-US"/>
          </w:rPr>
          <w:t xml:space="preserve"> </w:t>
        </w:r>
        <w:r w:rsidR="006D7A4B">
          <w:rPr>
            <w:rFonts w:ascii="Times New Roman" w:hAnsi="Times New Roman" w:cs="Times New Roman"/>
            <w:lang w:val="en-US"/>
          </w:rPr>
          <w:t>explicitly</w:t>
        </w:r>
      </w:ins>
      <w:ins w:id="78" w:author="Gabriel Nakamura" w:date="2020-06-11T22:42:00Z">
        <w:r w:rsidR="00D53C7F">
          <w:rPr>
            <w:rFonts w:ascii="Times New Roman" w:hAnsi="Times New Roman" w:cs="Times New Roman"/>
            <w:lang w:val="en-US"/>
          </w:rPr>
          <w:t xml:space="preserve"> consider the tim</w:t>
        </w:r>
      </w:ins>
      <w:ins w:id="79" w:author="Gabriel Nakamura" w:date="2020-06-12T13:08:00Z">
        <w:r w:rsidR="00113196">
          <w:rPr>
            <w:rFonts w:ascii="Times New Roman" w:hAnsi="Times New Roman" w:cs="Times New Roman"/>
            <w:lang w:val="en-US"/>
          </w:rPr>
          <w:t>ing</w:t>
        </w:r>
      </w:ins>
      <w:ins w:id="80" w:author="Gabriel Nakamura" w:date="2020-06-11T22:42:00Z">
        <w:r w:rsidR="00D53C7F">
          <w:rPr>
            <w:rFonts w:ascii="Times New Roman" w:hAnsi="Times New Roman" w:cs="Times New Roman"/>
            <w:lang w:val="en-US"/>
          </w:rPr>
          <w:t xml:space="preserve"> of </w:t>
        </w:r>
        <w:r w:rsidR="00236596">
          <w:rPr>
            <w:rFonts w:ascii="Times New Roman" w:hAnsi="Times New Roman" w:cs="Times New Roman"/>
            <w:lang w:val="en-US"/>
          </w:rPr>
          <w:t xml:space="preserve">migration </w:t>
        </w:r>
      </w:ins>
      <w:ins w:id="81" w:author="Gabriel Nakamura" w:date="2020-06-11T22:43:00Z">
        <w:r w:rsidR="00236596">
          <w:rPr>
            <w:rFonts w:ascii="Times New Roman" w:hAnsi="Times New Roman" w:cs="Times New Roman"/>
            <w:lang w:val="en-US"/>
          </w:rPr>
          <w:t xml:space="preserve">events. </w:t>
        </w:r>
      </w:ins>
      <w:ins w:id="82" w:author="Gabriel Nakamura" w:date="2020-06-12T12:41:00Z">
        <w:r w:rsidR="006D7A4B">
          <w:rPr>
            <w:rFonts w:ascii="Times New Roman" w:hAnsi="Times New Roman" w:cs="Times New Roman"/>
            <w:lang w:val="en-US"/>
          </w:rPr>
          <w:fldChar w:fldCharType="begin" w:fldLock="1"/>
        </w:r>
      </w:ins>
      <w:ins w:id="83" w:author="Gabriel Nakamura" w:date="2020-06-12T12:42:00Z">
        <w:r w:rsidR="009979C5">
          <w:rPr>
            <w:rFonts w:ascii="Times New Roman" w:hAnsi="Times New Roman" w:cs="Times New Roman"/>
            <w:lang w:val="en-US"/>
          </w:rPr>
          <w:instrText>ADDIN CSL_CITATION {"citationItems":[{"id":"ITEM-1","itemData":{"DOI":"10.1111/ecog.03927","ISSN":"16000587","abstract":"For two centuries evolutionary biologists have sought to explain elevated biodiversity in the Neotropics. Although different process are known to be important, it is still not uncommon for researchers to emphasize a single mechanism. Recently, arguments have highlighted the importance of dispersal shaping community structure and evolution across the region. We examine this hypothesis by visualizing spatial variation in community structure for the majority of South American passerines (Aves) across the northern half of South America. By sampling over a contiguous area we show how community structure varies widely across Amazonia and surrounding regions. Our results support a combination of processes including: the inability of species to disperse across geographic barriers, Andean uplift, and variation in habitat type. Although dispersal is a factor, our results emphasize a lack of dispersal, driven primarily by features of the landscape, coupled with historical changes in climate to be important drivers of Neotropical diversity.","author":[{"dropping-particle":"","family":"Crouch","given":"Nicholas M.A.","non-dropping-particle":"","parse-names":false,"suffix":""},{"dropping-particle":"","family":"Capurucho","given":"João M.G.","non-dropping-particle":"","parse-names":false,"suffix":""},{"dropping-particle":"","family":"Hackett","given":"Shannon J.","non-dropping-particle":"","parse-names":false,"suffix":""},{"dropping-particle":"","family":"Bates","given":"John M.","non-dropping-particle":"","parse-names":false,"suffix":""}],"container-title":"Ecography","id":"ITEM-1","issue":"2","issued":{"date-parts":[["2019"]]},"page":"390-399","title":"Evaluating the contribution of dispersal to community structure in Neotropical passerine birds","type":"article-journal","volume":"42"},"uris":["http://www.mendeley.com/documents/?uuid=bfd436a6-6b0c-4cdb-a2d2-87b85791cf57"]}],"mendeley":{"formattedCitation":"(Crouch et al. 2019)","manualFormatting":"Crouch et al. (2019)","plainTextFormattedCitation":"(Crouch et al. 2019)","previouslyFormattedCitation":"(Crouch et al. 2019)"},"properties":{"noteIndex":0},"schema":"https://github.com/citation-style-language/schema/raw/master/csl-citation.json"}</w:instrText>
        </w:r>
      </w:ins>
      <w:del w:id="84" w:author="Gabriel Nakamura" w:date="2020-06-12T12:42:00Z">
        <w:r w:rsidR="006D7A4B" w:rsidDel="009979C5">
          <w:rPr>
            <w:rFonts w:ascii="Times New Roman" w:hAnsi="Times New Roman" w:cs="Times New Roman"/>
            <w:lang w:val="en-US"/>
          </w:rPr>
          <w:delInstrText>ADDIN CSL_CITATION {"citationItems":[{"id":"ITEM-1","itemData":{"DOI":"10.1111/ecog.03927","ISSN":"16000587","abstract":"For two centuries evolutionary biologists have sought to explain elevated biodiversity in the Neotropics. Although different process are known to be important, it is still not uncommon for researchers to emphasize a single mechanism. Recently, arguments have highlighted the importance of dispersal shaping community structure and evolution across the region. We examine this hypothesis by visualizing spatial variation in community structure for the majority of South American passerines (Aves) across the northern half of South America. By sampling over a contiguous area we show how community structure varies widely across Amazonia and surrounding regions. Our results support a combination of processes including: the inability of species to disperse across geographic barriers, Andean uplift, and variation in habitat type. Although dispersal is a factor, our results emphasize a lack of dispersal, driven primarily by features of the landscape, coupled with historical changes in climate to be important drivers of Neotropical diversity.","author":[{"dropping-particle":"","family":"Crouch","given":"Nicholas M.A.","non-dropping-particle":"","parse-names":false,"suffix":""},{"dropping-particle":"","family":"Capurucho","given":"João M.G.","non-dropping-particle":"","parse-names":false,"suffix":""},{"dropping-particle":"","family":"Hackett","given":"Shannon J.","non-dropping-particle":"","parse-names":false,"suffix":""},{"dropping-particle":"","family":"Bates","given":"John M.","non-dropping-particle":"","parse-names":false,"suffix":""}],"container-title":"Ecography","id":"ITEM-1","issue":"2","issued":{"date-parts":[["2019"]]},"page":"390-399","title":"Evaluating the contribution of dispersal to community structure in Neotropical passerine birds","type":"article-journal","volume":"42"},"uris":["http://www.mendeley.com/documents/?uuid=bfd436a6-6b0c-4cdb-a2d2-87b85791cf57"]}],"mendeley":{"formattedCitation":"(Crouch et al. 2019)","plainTextFormattedCitation":"(Crouch et al. 2019)","previouslyFormattedCitation":"(Crouch et al. 2019)"},"properties":{"noteIndex":0},"schema":"https://github.com/citation-style-language/schema/raw/master/csl-citation.json"}</w:delInstrText>
        </w:r>
      </w:del>
      <w:r w:rsidR="006D7A4B">
        <w:rPr>
          <w:rFonts w:ascii="Times New Roman" w:hAnsi="Times New Roman" w:cs="Times New Roman"/>
          <w:lang w:val="en-US"/>
        </w:rPr>
        <w:fldChar w:fldCharType="separate"/>
      </w:r>
      <w:del w:id="85" w:author="Gabriel Nakamura" w:date="2020-06-12T12:42:00Z">
        <w:r w:rsidR="006D7A4B" w:rsidRPr="006D7A4B" w:rsidDel="009979C5">
          <w:rPr>
            <w:rFonts w:ascii="Times New Roman" w:hAnsi="Times New Roman" w:cs="Times New Roman"/>
            <w:noProof/>
            <w:lang w:val="en-US"/>
          </w:rPr>
          <w:delText>(</w:delText>
        </w:r>
      </w:del>
      <w:r w:rsidR="006D7A4B" w:rsidRPr="006D7A4B">
        <w:rPr>
          <w:rFonts w:ascii="Times New Roman" w:hAnsi="Times New Roman" w:cs="Times New Roman"/>
          <w:noProof/>
          <w:lang w:val="en-US"/>
        </w:rPr>
        <w:t xml:space="preserve">Crouch </w:t>
      </w:r>
      <w:r w:rsidR="006D7A4B" w:rsidRPr="006D7A4B">
        <w:rPr>
          <w:rFonts w:ascii="Times New Roman" w:hAnsi="Times New Roman" w:cs="Times New Roman"/>
          <w:noProof/>
          <w:lang w:val="en-US"/>
        </w:rPr>
        <w:lastRenderedPageBreak/>
        <w:t xml:space="preserve">et al. </w:t>
      </w:r>
      <w:ins w:id="86" w:author="Gabriel Nakamura" w:date="2020-06-12T12:42:00Z">
        <w:r w:rsidR="009979C5">
          <w:rPr>
            <w:rFonts w:ascii="Times New Roman" w:hAnsi="Times New Roman" w:cs="Times New Roman"/>
            <w:noProof/>
            <w:lang w:val="en-US"/>
          </w:rPr>
          <w:t>(</w:t>
        </w:r>
      </w:ins>
      <w:r w:rsidR="006D7A4B" w:rsidRPr="006D7A4B">
        <w:rPr>
          <w:rFonts w:ascii="Times New Roman" w:hAnsi="Times New Roman" w:cs="Times New Roman"/>
          <w:noProof/>
          <w:lang w:val="en-US"/>
        </w:rPr>
        <w:t>2019)</w:t>
      </w:r>
      <w:ins w:id="87" w:author="Gabriel Nakamura" w:date="2020-06-12T12:41:00Z">
        <w:r w:rsidR="006D7A4B">
          <w:rPr>
            <w:rFonts w:ascii="Times New Roman" w:hAnsi="Times New Roman" w:cs="Times New Roman"/>
            <w:lang w:val="en-US"/>
          </w:rPr>
          <w:fldChar w:fldCharType="end"/>
        </w:r>
      </w:ins>
      <w:ins w:id="88" w:author="Gabriel Nakamura" w:date="2020-06-12T12:42:00Z">
        <w:r w:rsidR="009979C5">
          <w:rPr>
            <w:rFonts w:ascii="Times New Roman" w:hAnsi="Times New Roman" w:cs="Times New Roman"/>
            <w:lang w:val="en-US"/>
          </w:rPr>
          <w:t xml:space="preserve"> argue</w:t>
        </w:r>
        <w:r w:rsidR="00704BB8">
          <w:rPr>
            <w:rFonts w:ascii="Times New Roman" w:hAnsi="Times New Roman" w:cs="Times New Roman"/>
            <w:lang w:val="en-US"/>
          </w:rPr>
          <w:t>d</w:t>
        </w:r>
        <w:r w:rsidR="009979C5">
          <w:rPr>
            <w:rFonts w:ascii="Times New Roman" w:hAnsi="Times New Roman" w:cs="Times New Roman"/>
            <w:lang w:val="en-US"/>
          </w:rPr>
          <w:t xml:space="preserve"> that </w:t>
        </w:r>
        <w:r w:rsidR="00704BB8">
          <w:rPr>
            <w:rFonts w:ascii="Times New Roman" w:hAnsi="Times New Roman" w:cs="Times New Roman"/>
            <w:lang w:val="en-US"/>
          </w:rPr>
          <w:t>the identification of relative importance of in situ speciation and</w:t>
        </w:r>
      </w:ins>
      <w:ins w:id="89" w:author="Gabriel Nakamura" w:date="2020-06-12T12:43:00Z">
        <w:r w:rsidR="00704BB8">
          <w:rPr>
            <w:rFonts w:ascii="Times New Roman" w:hAnsi="Times New Roman" w:cs="Times New Roman"/>
            <w:lang w:val="en-US"/>
          </w:rPr>
          <w:t xml:space="preserve"> historical dispersal can be </w:t>
        </w:r>
      </w:ins>
      <w:ins w:id="90" w:author="Gabriel Nakamura" w:date="2020-06-12T12:45:00Z">
        <w:r w:rsidR="00DE790A">
          <w:rPr>
            <w:rFonts w:ascii="Times New Roman" w:hAnsi="Times New Roman" w:cs="Times New Roman"/>
            <w:lang w:val="en-US"/>
          </w:rPr>
          <w:t xml:space="preserve">identified by calculating a measure of phylogenetic diversity that </w:t>
        </w:r>
        <w:r w:rsidR="000353EC">
          <w:rPr>
            <w:rFonts w:ascii="Times New Roman" w:hAnsi="Times New Roman" w:cs="Times New Roman"/>
            <w:lang w:val="en-US"/>
          </w:rPr>
          <w:t>estimate the mean phylogenetic distance among species in an assemblage</w:t>
        </w:r>
      </w:ins>
      <w:ins w:id="91" w:author="Gabriel Nakamura" w:date="2020-06-12T12:46:00Z">
        <w:r w:rsidR="000353EC">
          <w:rPr>
            <w:rFonts w:ascii="Times New Roman" w:hAnsi="Times New Roman" w:cs="Times New Roman"/>
            <w:lang w:val="en-US"/>
          </w:rPr>
          <w:t xml:space="preserve"> (MPD and MNTD</w:t>
        </w:r>
      </w:ins>
      <w:ins w:id="92" w:author="Gabriel Nakamura" w:date="2020-06-12T13:10:00Z">
        <w:r w:rsidR="002A6261">
          <w:rPr>
            <w:rFonts w:ascii="Times New Roman" w:hAnsi="Times New Roman" w:cs="Times New Roman"/>
            <w:lang w:val="en-US"/>
          </w:rPr>
          <w:t xml:space="preserve"> </w:t>
        </w:r>
        <w:r w:rsidR="002A6261">
          <w:rPr>
            <w:rFonts w:ascii="Times New Roman" w:hAnsi="Times New Roman" w:cs="Times New Roman"/>
            <w:lang w:val="en-US"/>
          </w:rPr>
          <w:fldChar w:fldCharType="begin" w:fldLock="1"/>
        </w:r>
      </w:ins>
      <w:r w:rsidR="002A6261">
        <w:rPr>
          <w:rFonts w:ascii="Times New Roman" w:hAnsi="Times New Roman" w:cs="Times New Roman"/>
          <w:lang w:val="en-US"/>
        </w:rPr>
        <w:instrText>ADDIN CSL_CITATION {"citationItems":[{"id":"ITEM-1","itemData":{"DOI":"10.1146/annurev.ecolsys.33.010802.150448","ISBN":"0066-4162","ISSN":"0066-4162","PMID":"897","abstract":"As better phylogenetic hypotheses become available for many groups of organisms, studies in community ecology can be informed by knowledge of the evo- lutionary relationships among coexisting species. We note three primary approaches to integrating phylogenetic information into studies of community organization: 1. examining the phylogenetic structure of community assemblages, 2. exploring the phylogenetic basis of community niche structure, and 3. adding a community context to studies of trait evolution and biogeography. We recognize a common pattern of phylogenetic conservatism in ecological character and highlight the challenges of using phylogenies of partial lineages. We also review phylogenetic approaches to three emergent properties of communities: species diversity, relative abundance distributions, and range sizes. Methodological advances in phylogenetic supertree construction, character reconstruction, null models for community assembly and character evolution, and metrics of community phylogenetic structure underlie the recent progress in these ar- eas. We highlight the potential for community ecologists to benefit from phylogenetic knowledge and suggest several avenues for future research.","author":[{"dropping-particle":"","family":"Webb","given":"Campbell O.","non-dropping-particle":"","parse-names":false,"suffix":""},{"dropping-particle":"","family":"Ackerly","given":"David D.","non-dropping-particle":"","parse-names":false,"suffix":""},{"dropping-particle":"","family":"McPeek","given":"Mark a.","non-dropping-particle":"","parse-names":false,"suffix":""},{"dropping-particle":"","family":"Donoghue","given":"Michael J.","non-dropping-particle":"","parse-names":false,"suffix":""}],"container-title":"Annual Review of Ecology and Systematics","id":"ITEM-1","issued":{"date-parts":[["2002"]]},"page":"475-505","title":"Phylogenies and Community Ecology","type":"article-journal","volume":"33"},"uris":["http://www.mendeley.com/documents/?uuid=6e4420ad-098a-491a-9832-f502256dd07d"]}],"mendeley":{"formattedCitation":"(Webb et al. 2002)","plainTextFormattedCitation":"(Webb et al. 2002)"},"properties":{"noteIndex":0},"schema":"https://github.com/citation-style-language/schema/raw/master/csl-citation.json"}</w:instrText>
      </w:r>
      <w:r w:rsidR="002A6261">
        <w:rPr>
          <w:rFonts w:ascii="Times New Roman" w:hAnsi="Times New Roman" w:cs="Times New Roman"/>
          <w:lang w:val="en-US"/>
        </w:rPr>
        <w:fldChar w:fldCharType="separate"/>
      </w:r>
      <w:r w:rsidR="002A6261" w:rsidRPr="002A6261">
        <w:rPr>
          <w:rFonts w:ascii="Times New Roman" w:hAnsi="Times New Roman" w:cs="Times New Roman"/>
          <w:noProof/>
          <w:lang w:val="en-US"/>
        </w:rPr>
        <w:t>(Webb et al. 2002)</w:t>
      </w:r>
      <w:ins w:id="93" w:author="Gabriel Nakamura" w:date="2020-06-12T13:10:00Z">
        <w:r w:rsidR="002A6261">
          <w:rPr>
            <w:rFonts w:ascii="Times New Roman" w:hAnsi="Times New Roman" w:cs="Times New Roman"/>
            <w:lang w:val="en-US"/>
          </w:rPr>
          <w:fldChar w:fldCharType="end"/>
        </w:r>
      </w:ins>
      <w:ins w:id="94" w:author="Gabriel Nakamura" w:date="2020-06-12T12:46:00Z">
        <w:r w:rsidR="000353EC">
          <w:rPr>
            <w:rFonts w:ascii="Times New Roman" w:hAnsi="Times New Roman" w:cs="Times New Roman"/>
            <w:lang w:val="en-US"/>
          </w:rPr>
          <w:t>)</w:t>
        </w:r>
      </w:ins>
      <w:ins w:id="95" w:author="Gabriel Nakamura" w:date="2020-06-12T12:45:00Z">
        <w:r w:rsidR="000353EC">
          <w:rPr>
            <w:rFonts w:ascii="Times New Roman" w:hAnsi="Times New Roman" w:cs="Times New Roman"/>
            <w:lang w:val="en-US"/>
          </w:rPr>
          <w:t xml:space="preserve">. </w:t>
        </w:r>
      </w:ins>
      <w:ins w:id="96" w:author="Gabriel Nakamura" w:date="2020-06-12T12:46:00Z">
        <w:r w:rsidR="000353EC">
          <w:rPr>
            <w:rFonts w:ascii="Times New Roman" w:hAnsi="Times New Roman" w:cs="Times New Roman"/>
            <w:lang w:val="en-US"/>
          </w:rPr>
          <w:t xml:space="preserve">The rationale behind the </w:t>
        </w:r>
        <w:r w:rsidR="00EB5754">
          <w:rPr>
            <w:rFonts w:ascii="Times New Roman" w:hAnsi="Times New Roman" w:cs="Times New Roman"/>
            <w:lang w:val="en-US"/>
          </w:rPr>
          <w:t xml:space="preserve">use of these metrics is that assemblages that present low phylogenetic diversity </w:t>
        </w:r>
      </w:ins>
      <w:ins w:id="97" w:author="Gabriel Nakamura" w:date="2020-06-12T12:47:00Z">
        <w:r w:rsidR="00EB5754">
          <w:rPr>
            <w:rFonts w:ascii="Times New Roman" w:hAnsi="Times New Roman" w:cs="Times New Roman"/>
            <w:lang w:val="en-US"/>
          </w:rPr>
          <w:t>(positive values of MPD or MNTD)</w:t>
        </w:r>
      </w:ins>
      <w:ins w:id="98" w:author="Gabriel Nakamura" w:date="2020-06-12T12:46:00Z">
        <w:r w:rsidR="000353EC">
          <w:rPr>
            <w:rFonts w:ascii="Times New Roman" w:hAnsi="Times New Roman" w:cs="Times New Roman"/>
            <w:lang w:val="en-US"/>
          </w:rPr>
          <w:t xml:space="preserve"> </w:t>
        </w:r>
      </w:ins>
      <w:ins w:id="99" w:author="Gabriel Nakamura" w:date="2020-06-12T13:13:00Z">
        <w:r w:rsidR="00C06EB5">
          <w:rPr>
            <w:rFonts w:ascii="Times New Roman" w:hAnsi="Times New Roman" w:cs="Times New Roman"/>
            <w:lang w:val="en-US"/>
          </w:rPr>
          <w:t>are an indicative of great</w:t>
        </w:r>
      </w:ins>
      <w:ins w:id="100" w:author="Gabriel Nakamura" w:date="2020-06-12T12:47:00Z">
        <w:r w:rsidR="00CA19B0">
          <w:rPr>
            <w:rFonts w:ascii="Times New Roman" w:hAnsi="Times New Roman" w:cs="Times New Roman"/>
            <w:lang w:val="en-US"/>
          </w:rPr>
          <w:t xml:space="preserve"> contribution of in situ speciation (Figure 1A)</w:t>
        </w:r>
        <w:r w:rsidR="00013EBF">
          <w:rPr>
            <w:rFonts w:ascii="Times New Roman" w:hAnsi="Times New Roman" w:cs="Times New Roman"/>
            <w:lang w:val="en-US"/>
          </w:rPr>
          <w:t>, whereas communities with hig</w:t>
        </w:r>
      </w:ins>
      <w:ins w:id="101" w:author="Gabriel Nakamura" w:date="2020-06-12T12:48:00Z">
        <w:r w:rsidR="00013EBF">
          <w:rPr>
            <w:rFonts w:ascii="Times New Roman" w:hAnsi="Times New Roman" w:cs="Times New Roman"/>
            <w:lang w:val="en-US"/>
          </w:rPr>
          <w:t xml:space="preserve">h phylogenetic diversity than expected by species richness </w:t>
        </w:r>
        <w:r w:rsidR="005C797F">
          <w:rPr>
            <w:rFonts w:ascii="Times New Roman" w:hAnsi="Times New Roman" w:cs="Times New Roman"/>
            <w:lang w:val="en-US"/>
          </w:rPr>
          <w:t xml:space="preserve">are supposed to be </w:t>
        </w:r>
      </w:ins>
      <w:ins w:id="102" w:author="Gabriel Nakamura" w:date="2020-06-12T12:49:00Z">
        <w:r w:rsidR="009F10E4">
          <w:rPr>
            <w:rFonts w:ascii="Times New Roman" w:hAnsi="Times New Roman" w:cs="Times New Roman"/>
            <w:lang w:val="en-US"/>
          </w:rPr>
          <w:t xml:space="preserve">assembly mainly by events of historical dispersal. </w:t>
        </w:r>
        <w:r w:rsidR="00C94144">
          <w:rPr>
            <w:rFonts w:ascii="Times New Roman" w:hAnsi="Times New Roman" w:cs="Times New Roman"/>
            <w:lang w:val="en-US"/>
          </w:rPr>
          <w:t>However,</w:t>
        </w:r>
      </w:ins>
      <w:ins w:id="103" w:author="Gabriel Nakamura" w:date="2020-06-12T13:06:00Z">
        <w:r w:rsidR="008E43EB">
          <w:rPr>
            <w:rFonts w:ascii="Times New Roman" w:hAnsi="Times New Roman" w:cs="Times New Roman"/>
            <w:lang w:val="en-US"/>
          </w:rPr>
          <w:t xml:space="preserve"> the amount of phylogenetic diversity in an assemblage does not indicate the ways in which</w:t>
        </w:r>
      </w:ins>
      <w:ins w:id="104" w:author="Gabriel Nakamura" w:date="2020-06-12T13:07:00Z">
        <w:r w:rsidR="008E43EB">
          <w:rPr>
            <w:rFonts w:ascii="Times New Roman" w:hAnsi="Times New Roman" w:cs="Times New Roman"/>
            <w:lang w:val="en-US"/>
          </w:rPr>
          <w:t xml:space="preserve"> diversity ar</w:t>
        </w:r>
      </w:ins>
      <w:ins w:id="105" w:author="Gabriel Nakamura" w:date="2020-06-12T13:14:00Z">
        <w:r w:rsidR="0075779A">
          <w:rPr>
            <w:rFonts w:ascii="Times New Roman" w:hAnsi="Times New Roman" w:cs="Times New Roman"/>
            <w:lang w:val="en-US"/>
          </w:rPr>
          <w:t>os</w:t>
        </w:r>
      </w:ins>
      <w:ins w:id="106" w:author="Gabriel Nakamura" w:date="2020-06-12T13:07:00Z">
        <w:r w:rsidR="008E43EB">
          <w:rPr>
            <w:rFonts w:ascii="Times New Roman" w:hAnsi="Times New Roman" w:cs="Times New Roman"/>
            <w:lang w:val="en-US"/>
          </w:rPr>
          <w:t>e, if by me</w:t>
        </w:r>
        <w:r w:rsidR="009A1A11">
          <w:rPr>
            <w:rFonts w:ascii="Times New Roman" w:hAnsi="Times New Roman" w:cs="Times New Roman"/>
            <w:lang w:val="en-US"/>
          </w:rPr>
          <w:t>ans of historical events of dispersion or in situ speciation</w:t>
        </w:r>
      </w:ins>
      <w:ins w:id="107" w:author="Gabriel Nakamura" w:date="2020-06-12T13:14:00Z">
        <w:r w:rsidR="0075779A">
          <w:rPr>
            <w:rFonts w:ascii="Times New Roman" w:hAnsi="Times New Roman" w:cs="Times New Roman"/>
            <w:lang w:val="en-US"/>
          </w:rPr>
          <w:t>, that is central to differentiate between TNC an</w:t>
        </w:r>
      </w:ins>
      <w:ins w:id="108" w:author="Gabriel Nakamura" w:date="2020-06-12T13:15:00Z">
        <w:r w:rsidR="0075779A">
          <w:rPr>
            <w:rFonts w:ascii="Times New Roman" w:hAnsi="Times New Roman" w:cs="Times New Roman"/>
            <w:lang w:val="en-US"/>
          </w:rPr>
          <w:t>d OTT hypothesis.</w:t>
        </w:r>
      </w:ins>
    </w:p>
    <w:p w14:paraId="4A402435" w14:textId="78225C96" w:rsidR="0075779A" w:rsidRDefault="0075779A" w:rsidP="00B86404">
      <w:pPr>
        <w:pStyle w:val="Default"/>
        <w:spacing w:line="480" w:lineRule="auto"/>
        <w:rPr>
          <w:ins w:id="109" w:author="Gabriel Nakamura" w:date="2020-06-12T13:21:00Z"/>
          <w:rFonts w:ascii="Times New Roman" w:hAnsi="Times New Roman" w:cs="Times New Roman"/>
          <w:lang w:val="en-US"/>
        </w:rPr>
      </w:pPr>
      <w:ins w:id="110" w:author="Gabriel Nakamura" w:date="2020-06-12T13:14:00Z">
        <w:r>
          <w:rPr>
            <w:rFonts w:ascii="Times New Roman" w:hAnsi="Times New Roman" w:cs="Times New Roman"/>
            <w:lang w:val="en-US"/>
          </w:rPr>
          <w:tab/>
          <w:t>Figure 1 illustrate the problem</w:t>
        </w:r>
      </w:ins>
      <w:ins w:id="111" w:author="Gabriel Nakamura" w:date="2020-06-12T13:15:00Z">
        <w:r w:rsidR="009C72B9">
          <w:rPr>
            <w:rFonts w:ascii="Times New Roman" w:hAnsi="Times New Roman" w:cs="Times New Roman"/>
            <w:lang w:val="en-US"/>
          </w:rPr>
          <w:t xml:space="preserve"> </w:t>
        </w:r>
        <w:r w:rsidR="0093443F">
          <w:rPr>
            <w:rFonts w:ascii="Times New Roman" w:hAnsi="Times New Roman" w:cs="Times New Roman"/>
            <w:lang w:val="en-US"/>
          </w:rPr>
          <w:t xml:space="preserve">regarding the </w:t>
        </w:r>
      </w:ins>
      <w:ins w:id="112" w:author="Gabriel Nakamura" w:date="2020-06-12T13:16:00Z">
        <w:r w:rsidR="0093443F">
          <w:rPr>
            <w:rFonts w:ascii="Times New Roman" w:hAnsi="Times New Roman" w:cs="Times New Roman"/>
            <w:lang w:val="en-US"/>
          </w:rPr>
          <w:t xml:space="preserve">use of MNTD or MPD </w:t>
        </w:r>
        <w:r w:rsidR="00435BD1">
          <w:rPr>
            <w:rFonts w:ascii="Times New Roman" w:hAnsi="Times New Roman" w:cs="Times New Roman"/>
            <w:lang w:val="en-US"/>
          </w:rPr>
          <w:t xml:space="preserve">to infer </w:t>
        </w:r>
      </w:ins>
      <w:ins w:id="113" w:author="Gabriel Nakamura" w:date="2020-06-12T13:17:00Z">
        <w:r w:rsidR="009C2875">
          <w:rPr>
            <w:rFonts w:ascii="Times New Roman" w:hAnsi="Times New Roman" w:cs="Times New Roman"/>
            <w:lang w:val="en-US"/>
          </w:rPr>
          <w:t>past</w:t>
        </w:r>
      </w:ins>
      <w:ins w:id="114" w:author="Gabriel Nakamura" w:date="2020-06-12T13:16:00Z">
        <w:r w:rsidR="00435BD1">
          <w:rPr>
            <w:rFonts w:ascii="Times New Roman" w:hAnsi="Times New Roman" w:cs="Times New Roman"/>
            <w:lang w:val="en-US"/>
          </w:rPr>
          <w:t xml:space="preserve"> events</w:t>
        </w:r>
      </w:ins>
      <w:ins w:id="115" w:author="Gabriel Nakamura" w:date="2020-06-12T13:17:00Z">
        <w:r w:rsidR="009C2875">
          <w:rPr>
            <w:rFonts w:ascii="Times New Roman" w:hAnsi="Times New Roman" w:cs="Times New Roman"/>
            <w:lang w:val="en-US"/>
          </w:rPr>
          <w:t xml:space="preserve"> of historical dispersion. </w:t>
        </w:r>
        <w:r w:rsidR="007738A1">
          <w:rPr>
            <w:rFonts w:ascii="Times New Roman" w:hAnsi="Times New Roman" w:cs="Times New Roman"/>
            <w:lang w:val="en-US"/>
          </w:rPr>
          <w:t>Suppose two communities</w:t>
        </w:r>
      </w:ins>
      <w:ins w:id="116" w:author="Gabriel Nakamura" w:date="2020-06-12T13:18:00Z">
        <w:r w:rsidR="00F2570A">
          <w:rPr>
            <w:rFonts w:ascii="Times New Roman" w:hAnsi="Times New Roman" w:cs="Times New Roman"/>
            <w:lang w:val="en-US"/>
          </w:rPr>
          <w:t xml:space="preserve"> (island 1 and island 2)</w:t>
        </w:r>
      </w:ins>
      <w:ins w:id="117" w:author="Gabriel Nakamura" w:date="2020-06-12T13:17:00Z">
        <w:r w:rsidR="007738A1">
          <w:rPr>
            <w:rFonts w:ascii="Times New Roman" w:hAnsi="Times New Roman" w:cs="Times New Roman"/>
            <w:lang w:val="en-US"/>
          </w:rPr>
          <w:t>, both presenting low phylogenetic diversity</w:t>
        </w:r>
      </w:ins>
      <w:ins w:id="118" w:author="Gabriel Nakamura" w:date="2020-06-12T13:18:00Z">
        <w:r w:rsidR="00F2570A">
          <w:rPr>
            <w:rFonts w:ascii="Times New Roman" w:hAnsi="Times New Roman" w:cs="Times New Roman"/>
            <w:lang w:val="en-US"/>
          </w:rPr>
          <w:t xml:space="preserve">. </w:t>
        </w:r>
      </w:ins>
      <w:ins w:id="119" w:author="Gabriel Nakamura" w:date="2020-06-12T13:19:00Z">
        <w:r w:rsidR="00234781">
          <w:rPr>
            <w:rFonts w:ascii="Times New Roman" w:hAnsi="Times New Roman" w:cs="Times New Roman"/>
            <w:lang w:val="en-US"/>
          </w:rPr>
          <w:t>Following</w:t>
        </w:r>
      </w:ins>
      <w:ins w:id="120" w:author="Gabriel Nakamura" w:date="2020-06-12T13:18:00Z">
        <w:r w:rsidR="00F2570A">
          <w:rPr>
            <w:rFonts w:ascii="Times New Roman" w:hAnsi="Times New Roman" w:cs="Times New Roman"/>
            <w:lang w:val="en-US"/>
          </w:rPr>
          <w:t xml:space="preserve"> to the proposition of Cro</w:t>
        </w:r>
        <w:r w:rsidR="00234781">
          <w:rPr>
            <w:rFonts w:ascii="Times New Roman" w:hAnsi="Times New Roman" w:cs="Times New Roman"/>
            <w:lang w:val="en-US"/>
          </w:rPr>
          <w:t xml:space="preserve">uch et al. (2018) </w:t>
        </w:r>
      </w:ins>
      <w:ins w:id="121" w:author="Gabriel Nakamura" w:date="2020-06-12T13:19:00Z">
        <w:r w:rsidR="00234781">
          <w:rPr>
            <w:rFonts w:ascii="Times New Roman" w:hAnsi="Times New Roman" w:cs="Times New Roman"/>
            <w:lang w:val="en-US"/>
          </w:rPr>
          <w:t xml:space="preserve">both </w:t>
        </w:r>
        <w:proofErr w:type="gramStart"/>
        <w:r w:rsidR="00234781">
          <w:rPr>
            <w:rFonts w:ascii="Times New Roman" w:hAnsi="Times New Roman" w:cs="Times New Roman"/>
            <w:lang w:val="en-US"/>
          </w:rPr>
          <w:t>island</w:t>
        </w:r>
        <w:proofErr w:type="gramEnd"/>
        <w:r w:rsidR="00234781">
          <w:rPr>
            <w:rFonts w:ascii="Times New Roman" w:hAnsi="Times New Roman" w:cs="Times New Roman"/>
            <w:lang w:val="en-US"/>
          </w:rPr>
          <w:t xml:space="preserve"> </w:t>
        </w:r>
        <w:r w:rsidR="00753848">
          <w:rPr>
            <w:rFonts w:ascii="Times New Roman" w:hAnsi="Times New Roman" w:cs="Times New Roman"/>
            <w:lang w:val="en-US"/>
          </w:rPr>
          <w:t xml:space="preserve">are shaped mainly by in situ speciation. However, the same phylogenetic patter could be obtained by events of </w:t>
        </w:r>
      </w:ins>
      <w:ins w:id="122" w:author="Gabriel Nakamura" w:date="2020-06-12T13:20:00Z">
        <w:r w:rsidR="00753848">
          <w:rPr>
            <w:rFonts w:ascii="Times New Roman" w:hAnsi="Times New Roman" w:cs="Times New Roman"/>
            <w:lang w:val="en-US"/>
          </w:rPr>
          <w:t xml:space="preserve">in situ speciation (A) or </w:t>
        </w:r>
      </w:ins>
      <w:ins w:id="123" w:author="Gabriel Nakamura" w:date="2020-06-12T13:19:00Z">
        <w:r w:rsidR="00753848">
          <w:rPr>
            <w:rFonts w:ascii="Times New Roman" w:hAnsi="Times New Roman" w:cs="Times New Roman"/>
            <w:lang w:val="en-US"/>
          </w:rPr>
          <w:t xml:space="preserve">historical </w:t>
        </w:r>
      </w:ins>
      <w:ins w:id="124" w:author="Gabriel Nakamura" w:date="2020-06-12T13:20:00Z">
        <w:r w:rsidR="00753848">
          <w:rPr>
            <w:rFonts w:ascii="Times New Roman" w:hAnsi="Times New Roman" w:cs="Times New Roman"/>
            <w:lang w:val="en-US"/>
          </w:rPr>
          <w:t>dispersion (B)</w:t>
        </w:r>
      </w:ins>
      <w:ins w:id="125" w:author="Gabriel Nakamura" w:date="2020-06-12T13:21:00Z">
        <w:r w:rsidR="001566BE">
          <w:rPr>
            <w:rFonts w:ascii="Times New Roman" w:hAnsi="Times New Roman" w:cs="Times New Roman"/>
            <w:lang w:val="en-US"/>
          </w:rPr>
          <w:t xml:space="preserve">, and this information would not be evident by only account for </w:t>
        </w:r>
        <w:r w:rsidR="00EE0159">
          <w:rPr>
            <w:rFonts w:ascii="Times New Roman" w:hAnsi="Times New Roman" w:cs="Times New Roman"/>
            <w:lang w:val="en-US"/>
          </w:rPr>
          <w:t>present patterns of phylogenetic diversity.</w:t>
        </w:r>
      </w:ins>
    </w:p>
    <w:p w14:paraId="5946D7DC" w14:textId="7F8A0C4B" w:rsidR="00B47F83" w:rsidRPr="00655A9F" w:rsidDel="00C54157" w:rsidRDefault="00B47F83" w:rsidP="00C54157">
      <w:pPr>
        <w:pStyle w:val="Default"/>
        <w:spacing w:line="480" w:lineRule="auto"/>
        <w:rPr>
          <w:del w:id="126" w:author="Gabriel Nakamura" w:date="2020-06-12T13:34:00Z"/>
          <w:rFonts w:ascii="Times New Roman" w:eastAsia="Times New Roman" w:hAnsi="Times New Roman" w:cs="Times New Roman"/>
          <w:bCs/>
          <w:lang w:val="en"/>
        </w:rPr>
        <w:pPrChange w:id="127" w:author="Gabriel Nakamura" w:date="2020-06-12T13:34:00Z">
          <w:pPr>
            <w:pStyle w:val="Default"/>
            <w:spacing w:line="480" w:lineRule="auto"/>
          </w:pPr>
        </w:pPrChange>
      </w:pPr>
      <w:ins w:id="128" w:author="Gabriel Nakamura" w:date="2020-06-12T13:22:00Z">
        <w:r>
          <w:rPr>
            <w:rFonts w:ascii="Times New Roman" w:hAnsi="Times New Roman" w:cs="Times New Roman"/>
            <w:lang w:val="en-US"/>
          </w:rPr>
          <w:tab/>
          <w:t xml:space="preserve">In this work we propose a new </w:t>
        </w:r>
        <w:r w:rsidR="00934393">
          <w:rPr>
            <w:rFonts w:ascii="Times New Roman" w:hAnsi="Times New Roman" w:cs="Times New Roman"/>
            <w:lang w:val="en-US"/>
          </w:rPr>
          <w:t xml:space="preserve">approach that explicitly consider the timing of migration events </w:t>
        </w:r>
      </w:ins>
      <w:ins w:id="129" w:author="Gabriel Nakamura" w:date="2020-06-12T13:23:00Z">
        <w:r w:rsidR="00934393">
          <w:rPr>
            <w:rFonts w:ascii="Times New Roman" w:hAnsi="Times New Roman" w:cs="Times New Roman"/>
            <w:lang w:val="en-US"/>
          </w:rPr>
          <w:t xml:space="preserve">to </w:t>
        </w:r>
        <w:r w:rsidR="00560C0E">
          <w:rPr>
            <w:rFonts w:ascii="Times New Roman" w:hAnsi="Times New Roman" w:cs="Times New Roman"/>
            <w:lang w:val="en-US"/>
          </w:rPr>
          <w:t>differen</w:t>
        </w:r>
        <w:r w:rsidR="00BD74BB">
          <w:rPr>
            <w:rFonts w:ascii="Times New Roman" w:hAnsi="Times New Roman" w:cs="Times New Roman"/>
            <w:lang w:val="en-US"/>
          </w:rPr>
          <w:t>tiate</w:t>
        </w:r>
        <w:r w:rsidR="00934393">
          <w:rPr>
            <w:rFonts w:ascii="Times New Roman" w:hAnsi="Times New Roman" w:cs="Times New Roman"/>
            <w:lang w:val="en-US"/>
          </w:rPr>
          <w:t xml:space="preserve"> among the </w:t>
        </w:r>
        <w:r w:rsidR="00560C0E">
          <w:rPr>
            <w:rFonts w:ascii="Times New Roman" w:hAnsi="Times New Roman" w:cs="Times New Roman"/>
            <w:lang w:val="en-US"/>
          </w:rPr>
          <w:t>two situations presented in Figure 1</w:t>
        </w:r>
        <w:r w:rsidR="00BD74BB">
          <w:rPr>
            <w:rFonts w:ascii="Times New Roman" w:hAnsi="Times New Roman" w:cs="Times New Roman"/>
            <w:lang w:val="en-US"/>
          </w:rPr>
          <w:t xml:space="preserve">. </w:t>
        </w:r>
      </w:ins>
      <w:ins w:id="130" w:author="Gabriel Nakamura" w:date="2020-06-12T13:24:00Z">
        <w:r w:rsidR="00BD74BB">
          <w:rPr>
            <w:rFonts w:ascii="Times New Roman" w:hAnsi="Times New Roman" w:cs="Times New Roman"/>
            <w:lang w:val="en-US"/>
          </w:rPr>
          <w:t xml:space="preserve">Assemblages shaped mainly </w:t>
        </w:r>
        <w:r w:rsidR="005603D5">
          <w:rPr>
            <w:rFonts w:ascii="Times New Roman" w:hAnsi="Times New Roman" w:cs="Times New Roman"/>
            <w:lang w:val="en-US"/>
          </w:rPr>
          <w:t xml:space="preserve">by in situ speciation must present </w:t>
        </w:r>
      </w:ins>
      <w:ins w:id="131" w:author="Gabriel Nakamura" w:date="2020-06-12T13:25:00Z">
        <w:r w:rsidR="005603D5">
          <w:rPr>
            <w:rFonts w:ascii="Times New Roman" w:hAnsi="Times New Roman" w:cs="Times New Roman"/>
            <w:lang w:val="en-US"/>
          </w:rPr>
          <w:t xml:space="preserve">low phylogenetic diversity and </w:t>
        </w:r>
        <w:r w:rsidR="00AE090C">
          <w:rPr>
            <w:rFonts w:ascii="Times New Roman" w:hAnsi="Times New Roman" w:cs="Times New Roman"/>
            <w:lang w:val="en-US"/>
          </w:rPr>
          <w:t xml:space="preserve">be more ancient than assemblages that the historical dispersion plays an important role, since the species </w:t>
        </w:r>
      </w:ins>
      <w:ins w:id="132" w:author="Gabriel Nakamura" w:date="2020-06-12T13:26:00Z">
        <w:r w:rsidR="00AE090C">
          <w:rPr>
            <w:rFonts w:ascii="Times New Roman" w:hAnsi="Times New Roman" w:cs="Times New Roman"/>
            <w:lang w:val="en-US"/>
          </w:rPr>
          <w:t xml:space="preserve">observed in </w:t>
        </w:r>
      </w:ins>
      <w:ins w:id="133" w:author="Gabriel Nakamura" w:date="2020-06-12T13:29:00Z">
        <w:r w:rsidR="00802B76">
          <w:rPr>
            <w:rFonts w:ascii="Times New Roman" w:hAnsi="Times New Roman" w:cs="Times New Roman"/>
            <w:lang w:val="en-US"/>
          </w:rPr>
          <w:t>the</w:t>
        </w:r>
      </w:ins>
      <w:ins w:id="134" w:author="Gabriel Nakamura" w:date="2020-06-12T13:26:00Z">
        <w:r w:rsidR="00AE090C">
          <w:rPr>
            <w:rFonts w:ascii="Times New Roman" w:hAnsi="Times New Roman" w:cs="Times New Roman"/>
            <w:lang w:val="en-US"/>
          </w:rPr>
          <w:t xml:space="preserve"> </w:t>
        </w:r>
      </w:ins>
      <w:ins w:id="135" w:author="Gabriel Nakamura" w:date="2020-06-12T13:29:00Z">
        <w:r w:rsidR="00802B76">
          <w:rPr>
            <w:rFonts w:ascii="Times New Roman" w:hAnsi="Times New Roman" w:cs="Times New Roman"/>
            <w:lang w:val="en-US"/>
          </w:rPr>
          <w:t>assemblage</w:t>
        </w:r>
      </w:ins>
      <w:ins w:id="136" w:author="Gabriel Nakamura" w:date="2020-06-12T13:26:00Z">
        <w:r w:rsidR="00AE090C">
          <w:rPr>
            <w:rFonts w:ascii="Times New Roman" w:hAnsi="Times New Roman" w:cs="Times New Roman"/>
            <w:lang w:val="en-US"/>
          </w:rPr>
          <w:t xml:space="preserve"> arrived</w:t>
        </w:r>
        <w:r w:rsidR="00B73E7E">
          <w:rPr>
            <w:rFonts w:ascii="Times New Roman" w:hAnsi="Times New Roman" w:cs="Times New Roman"/>
            <w:lang w:val="en-US"/>
          </w:rPr>
          <w:t xml:space="preserve">, or preserve </w:t>
        </w:r>
      </w:ins>
      <w:ins w:id="137" w:author="Gabriel Nakamura" w:date="2020-06-12T13:27:00Z">
        <w:r w:rsidR="00985BA4">
          <w:rPr>
            <w:rFonts w:ascii="Times New Roman" w:hAnsi="Times New Roman" w:cs="Times New Roman"/>
            <w:lang w:val="en-US"/>
          </w:rPr>
          <w:t>their</w:t>
        </w:r>
      </w:ins>
      <w:ins w:id="138" w:author="Gabriel Nakamura" w:date="2020-06-12T13:26:00Z">
        <w:r w:rsidR="00B73E7E">
          <w:rPr>
            <w:rFonts w:ascii="Times New Roman" w:hAnsi="Times New Roman" w:cs="Times New Roman"/>
            <w:lang w:val="en-US"/>
          </w:rPr>
          <w:t xml:space="preserve"> area of occurrence during its </w:t>
        </w:r>
      </w:ins>
      <w:ins w:id="139" w:author="Gabriel Nakamura" w:date="2020-06-12T13:27:00Z">
        <w:r w:rsidR="00985BA4">
          <w:rPr>
            <w:rFonts w:ascii="Times New Roman" w:hAnsi="Times New Roman" w:cs="Times New Roman"/>
            <w:lang w:val="en-US"/>
          </w:rPr>
          <w:t xml:space="preserve">evolutionary trajectory. Otherwise, </w:t>
        </w:r>
        <w:r w:rsidR="00A9197A">
          <w:rPr>
            <w:rFonts w:ascii="Times New Roman" w:hAnsi="Times New Roman" w:cs="Times New Roman"/>
            <w:lang w:val="en-US"/>
          </w:rPr>
          <w:t xml:space="preserve">recent communities regarding the age of arrival of species </w:t>
        </w:r>
      </w:ins>
      <w:ins w:id="140" w:author="Gabriel Nakamura" w:date="2020-06-12T13:28:00Z">
        <w:r w:rsidR="00A9197A">
          <w:rPr>
            <w:rFonts w:ascii="Times New Roman" w:hAnsi="Times New Roman" w:cs="Times New Roman"/>
            <w:lang w:val="en-US"/>
          </w:rPr>
          <w:t>indicates that historical dis</w:t>
        </w:r>
        <w:r w:rsidR="00491493">
          <w:rPr>
            <w:rFonts w:ascii="Times New Roman" w:hAnsi="Times New Roman" w:cs="Times New Roman"/>
            <w:lang w:val="en-US"/>
          </w:rPr>
          <w:t xml:space="preserve">persion among </w:t>
        </w:r>
      </w:ins>
      <w:ins w:id="141" w:author="Gabriel Nakamura" w:date="2020-06-12T13:30:00Z">
        <w:r w:rsidR="00802B76">
          <w:rPr>
            <w:rFonts w:ascii="Times New Roman" w:hAnsi="Times New Roman" w:cs="Times New Roman"/>
            <w:lang w:val="en-US"/>
          </w:rPr>
          <w:t>areas</w:t>
        </w:r>
      </w:ins>
      <w:ins w:id="142" w:author="Gabriel Nakamura" w:date="2020-06-12T13:28:00Z">
        <w:r w:rsidR="00491493">
          <w:rPr>
            <w:rFonts w:ascii="Times New Roman" w:hAnsi="Times New Roman" w:cs="Times New Roman"/>
            <w:lang w:val="en-US"/>
          </w:rPr>
          <w:t xml:space="preserve"> </w:t>
        </w:r>
        <w:r w:rsidR="00491493">
          <w:rPr>
            <w:rFonts w:ascii="Times New Roman" w:hAnsi="Times New Roman" w:cs="Times New Roman"/>
            <w:lang w:val="en-US"/>
          </w:rPr>
          <w:lastRenderedPageBreak/>
          <w:t>are an important factor to generate the observed pattern of phylogenetic diversity.</w:t>
        </w:r>
      </w:ins>
      <w:ins w:id="143" w:author="Gabriel Nakamura" w:date="2020-06-12T13:31:00Z">
        <w:r w:rsidR="00337D1D">
          <w:rPr>
            <w:rFonts w:ascii="Times New Roman" w:hAnsi="Times New Roman" w:cs="Times New Roman"/>
            <w:lang w:val="en-US"/>
          </w:rPr>
          <w:t xml:space="preserve"> </w:t>
        </w:r>
        <w:r w:rsidR="00ED3783">
          <w:rPr>
            <w:rFonts w:ascii="Times New Roman" w:hAnsi="Times New Roman" w:cs="Times New Roman"/>
            <w:lang w:val="en-US"/>
          </w:rPr>
          <w:t xml:space="preserve">The new framework proposed here </w:t>
        </w:r>
      </w:ins>
      <w:ins w:id="144" w:author="Gabriel Nakamura" w:date="2020-06-12T13:32:00Z">
        <w:r w:rsidR="00A6162E">
          <w:rPr>
            <w:rFonts w:ascii="Times New Roman" w:hAnsi="Times New Roman" w:cs="Times New Roman"/>
            <w:lang w:val="en-US"/>
          </w:rPr>
          <w:t xml:space="preserve">allowed to identify hypothesis that </w:t>
        </w:r>
        <w:proofErr w:type="spellStart"/>
        <w:r w:rsidR="00A6162E">
          <w:rPr>
            <w:rFonts w:ascii="Times New Roman" w:hAnsi="Times New Roman" w:cs="Times New Roman"/>
            <w:lang w:val="en-US"/>
          </w:rPr>
          <w:t>explicity</w:t>
        </w:r>
        <w:proofErr w:type="spellEnd"/>
        <w:r w:rsidR="00A6162E">
          <w:rPr>
            <w:rFonts w:ascii="Times New Roman" w:hAnsi="Times New Roman" w:cs="Times New Roman"/>
            <w:lang w:val="en-US"/>
          </w:rPr>
          <w:t xml:space="preserve"> consider the timing and frequency of historical dispersal, as OTT and TNC</w:t>
        </w:r>
      </w:ins>
      <w:ins w:id="145" w:author="Gabriel Nakamura" w:date="2020-06-12T13:33:00Z">
        <w:r w:rsidR="00A6162E">
          <w:rPr>
            <w:rFonts w:ascii="Times New Roman" w:hAnsi="Times New Roman" w:cs="Times New Roman"/>
            <w:lang w:val="en-US"/>
          </w:rPr>
          <w:t>.</w:t>
        </w:r>
      </w:ins>
      <w:ins w:id="146" w:author="Gabriel Nakamura" w:date="2020-06-12T13:35:00Z">
        <w:r w:rsidR="00C54157">
          <w:rPr>
            <w:rFonts w:ascii="Times New Roman" w:hAnsi="Times New Roman" w:cs="Times New Roman"/>
            <w:lang w:val="en-US"/>
          </w:rPr>
          <w:t xml:space="preserve"> Expectations regarding phylogenetic patterns and </w:t>
        </w:r>
        <w:r w:rsidR="00E84388">
          <w:rPr>
            <w:rFonts w:ascii="Times New Roman" w:hAnsi="Times New Roman" w:cs="Times New Roman"/>
            <w:lang w:val="en-US"/>
          </w:rPr>
          <w:t xml:space="preserve">assemblage ages </w:t>
        </w:r>
      </w:ins>
      <w:ins w:id="147" w:author="Gabriel Nakamura" w:date="2020-06-12T13:36:00Z">
        <w:r w:rsidR="00E84388">
          <w:rPr>
            <w:rFonts w:ascii="Times New Roman" w:hAnsi="Times New Roman" w:cs="Times New Roman"/>
            <w:lang w:val="en-US"/>
          </w:rPr>
          <w:t>accordingly OTT and TNC are presented in Table S1.</w:t>
        </w:r>
      </w:ins>
    </w:p>
    <w:p w14:paraId="67718170" w14:textId="30110570" w:rsidR="00B86404" w:rsidRPr="00B86404" w:rsidDel="007A2B7D" w:rsidRDefault="00B86404" w:rsidP="00C54157">
      <w:pPr>
        <w:pStyle w:val="Default"/>
        <w:spacing w:line="480" w:lineRule="auto"/>
        <w:rPr>
          <w:del w:id="148" w:author="Gabriel Nakamura" w:date="2020-06-12T13:34:00Z"/>
          <w:rFonts w:ascii="Times New Roman" w:hAnsi="Times New Roman" w:cs="Times New Roman"/>
          <w:lang w:val="en-US"/>
        </w:rPr>
        <w:pPrChange w:id="149" w:author="Gabriel Nakamura" w:date="2020-06-12T13:34:00Z">
          <w:pPr>
            <w:pStyle w:val="SemEspaamento"/>
            <w:spacing w:line="480" w:lineRule="auto"/>
            <w:ind w:firstLine="708"/>
            <w:jc w:val="both"/>
          </w:pPr>
        </w:pPrChange>
      </w:pPr>
      <w:del w:id="150" w:author="Gabriel Nakamura" w:date="2020-06-12T13:34:00Z">
        <w:r w:rsidRPr="00B86404" w:rsidDel="007A2B7D">
          <w:rPr>
            <w:rFonts w:ascii="Times New Roman" w:hAnsi="Times New Roman" w:cs="Times New Roman"/>
            <w:lang w:val="en-US"/>
          </w:rPr>
          <w:delText xml:space="preserve">The latitudinal diversity gradient is defined as an increase in species richness from poles to equator and it is the most striking pattern in ecology and biogeography </w:delText>
        </w:r>
        <w:r w:rsidRPr="00B86404" w:rsidDel="007A2B7D">
          <w:rPr>
            <w:rFonts w:ascii="Times New Roman" w:hAnsi="Times New Roman" w:cs="Times New Roman"/>
            <w:lang w:val="en-US"/>
          </w:rPr>
          <w:fldChar w:fldCharType="begin" w:fldLock="1"/>
        </w:r>
        <w:r w:rsidR="006D7A4B" w:rsidRPr="00C54157" w:rsidDel="007A2B7D">
          <w:rPr>
            <w:rFonts w:ascii="Times New Roman" w:hAnsi="Times New Roman" w:cs="Times New Roman"/>
            <w:lang w:val="en-US"/>
            <w:rPrChange w:id="151" w:author="Gabriel Nakamura" w:date="2020-06-12T13:34:00Z">
              <w:rPr>
                <w:rFonts w:ascii="Times New Roman" w:hAnsi="Times New Roman" w:cs="Times New Roman"/>
                <w:sz w:val="24"/>
                <w:szCs w:val="24"/>
                <w:lang w:val="en-US"/>
              </w:rPr>
            </w:rPrChange>
          </w:rPr>
          <w:delInstrText>ADDIN CSL_CITATION {"citationItems":[{"id":"ITEM-1","itemData":{"abstract":"The decline of biodiversity with latitude has received great attention, but both the concise pattern and the causes of the gradient are under strong debate. Most studies of the latitudinal gradient comprise only one or few organism types and are often restricted to certain region or habitat types. To test for significant variation in the gradient between organisms, habitats, or regions, a meta-analysis was conducted on nearly 600 latitudinal gradients assembled from the literature. Each gradient was characterized by two effect sizes, strength (correlation coefficient) and slope, and additionally by 14 variables describing organisms, habitats, and regions. The analysis corroborated the high generality of the latitudinal diversity decline. Gradients on regional scales were significantly stronger and steeper than on local scales, and slopes also varied with sampling grain. Both strength and slope increased with organism body mass, and strength increased with trophic level. The body mass-effect size relation varied for ecto-versus homeotherm organisms and for different dispersal types, suggesting allometric effects on energy use and dispersal ability as possible mechanisms for the body mass effect. Latitudinal gradients were weaker and less steep in freshwater than in marine or terrestrial environments and differed significantly between continents and habitat types. The gradient parameters were not affected by hemisphere or the latitudinal range covered. This analysis is the first to describe these general and significant patterns, which have important consequences for models aiming to explain the latitudinal gradient.","author":[{"dropping-particle":"","family":"Hillebrand","given":"Helmut","non-dropping-particle":"","parse-names":false,"suffix":""}],"container-title":"Am. Nat","id":"ITEM-1","issue":"2","issued":{"date-parts":[["2004"]]},"page":"192-211","title":"On the Generality of the Latitudinal Diversity Gradient","type":"article-journal","volume":"163"},"uris":["http://www.mendeley.com/documents/?uuid=85322750-b0f3-33c1-9da0-4827cb56dc4c","http://www.mendeley.com/documents/?uuid=e259bde7-22b4-42d1-91aa-eefb84c5330b"]},{"id":"ITEM-2","itemData":{"DOI":"10.1126/science.1130880","ISBN":"0036-8075","ISSN":"00368075","PMID":"17023653","abstract":"The evolutionary dynamics underlying the latitudinal gradient in biodiversity have been controversial for over a century. Using a spatially explicit approach that incorporates not only origination and extinction but immigration, a global analysis of genera and subgenera of marine bivalves over the past 11 million years supports an \"out of the tropics\" model, in which taxa preferentially originate in the tropics and expand toward the poles without losing their tropical presence. The tropics are thus both a cradle and a museum of biodiversity, contrary to the conceptual dichotomy dominant since 1974; a tropical diversity crisis would thus have profound evolutionary effects at all latitudes.","author":[{"dropping-particle":"","family":"Jablonski","given":"David","non-dropping-particle":"","parse-names":false,"suffix":""},{"dropping-particle":"","family":"Roy","given":"Kaustuv","non-dropping-particle":"","parse-names":false,"suffix":""},{"dropping-particle":"","family":"Valentine","given":"James W.","non-dropping-particle":"","parse-names":false,"suffix":""}],"container-title":"Science","id":"ITEM-2","issued":{"date-parts":[["2006"]]},"title":"Out of the tropics: Evolutionary dynamics of the latitudinal diversity gradient","type":"article-journal"},"uris":["http://www.mendeley.com/documents/?uuid=12602bbc-13dd-3dca-aa00-c090f5ae4638","http://www.mendeley.com/documents/?uuid=140d5692-be2a-451d-a668-c484eee3321e"]},{"id":"ITEM-3","itemData":{"DOI":"10.1146/annurev.ecolsys.36.102803.095431","ISSN":"1543-592X","abstract":"Niche conservatism is the tendency of species to retain ancestral eco- logical characteristics. In the recent literature, a debate has emerged as to whether niches are conserved. We suggest that simply testing whether niches are conserved is not by itself particularly helpful or interesting and that a more useful focus is on the patterns niche that conservatism may (or may not) create. We focus specifically on how niche conservatism in climatic tolerances may limit geographic range expansion and how this one type of niche conservatism may be important in (a) allopatric speciation, (b) historical biogeography, (c) patterns of species richness, (d) community structure, (e) the spread of invasive, human-introduced species, (f) responses of species to global climate change, and (g) human history, from 13,000 years ago to the present. We de- scribe how these effects of niche conservatism can be examined with new tools for ecological niche modelin","author":[{"dropping-particle":"","family":"Wiens","given":"John J.","non-dropping-particle":"","parse-names":false,"suffix":""},{"dropping-particle":"","family":"Graham","given":"Catherine H.","non-dropping-particle":"","parse-names":false,"suffix":""}],"container-title":"Annual Review of Ecology, Evolution, and Systematics","id":"ITEM-3","issue":"36","issued":{"date-parts":[["2005","12"]]},"page":"519-539","title":"Niche Conservatism: Integrating Evolution, Ecology, and Conservation Biology","type":"article-journal","volume":"36"},"uris":["http://www.mendeley.com/documents/?uuid=9a2fc4de-059b-3a53-85ec-8a07ca44ecfb","http://www.mendeley.com/documents/?uuid=f5b003d6-7734-4ce5-b4f2-5af0ca0fea77"]},{"id":"ITEM-4","itemData":{"author":[{"dropping-particle":"","family":"Hawkins","given":"Bradford A.","non-dropping-particle":"","parse-names":false,"suffix":""}],"container-title":"Trends in Ecology and Evolution","id":"ITEM-4","issued":{"date-parts":[["2001"]]},"title":"Ecology's oldest pattern?","type":"article-journal","volume":"16"},"uris":["http://www.mendeley.com/documents/?uuid=015e0372-a1da-3e40-97bf-af3c1f065186","http://www.mendeley.com/documents/?uuid=8199e271-b562-4b73-8c50-0326b19f1b75"]}],"mendeley":{"formattedCitation":"(Hawkins 2001, Hillebrand 2004, Wiens and Graham 2005, Jablonski et al. 2006)","plainTextFormattedCitation":"(Hawkins 2001, Hillebrand 2004, Wiens and Graham 2005, Jablonski et al. 2006)","previouslyFormattedCitation":"(Hawkins 2001, Hillebrand 2004, Wiens and Graham 2005, Jablonski et al. 2006)"},"properties":{"noteIndex":0},"schema":"https://github.com/citation-style-language/schema/raw/master/csl-citation.json"}</w:delInstrText>
        </w:r>
        <w:r w:rsidRPr="00B86404" w:rsidDel="007A2B7D">
          <w:rPr>
            <w:rFonts w:ascii="Times New Roman" w:hAnsi="Times New Roman" w:cs="Times New Roman"/>
            <w:lang w:val="en-US"/>
          </w:rPr>
          <w:fldChar w:fldCharType="separate"/>
        </w:r>
        <w:r w:rsidR="001D4832" w:rsidRPr="001D4832" w:rsidDel="007A2B7D">
          <w:rPr>
            <w:rFonts w:ascii="Times New Roman" w:hAnsi="Times New Roman" w:cs="Times New Roman"/>
            <w:noProof/>
            <w:lang w:val="en-US"/>
          </w:rPr>
          <w:delText>(Hawkins 2001, Hillebrand 2004, Wiens and Graham 2005, Jablonski et al. 2006)</w:delText>
        </w:r>
        <w:r w:rsidRPr="00B86404" w:rsidDel="007A2B7D">
          <w:rPr>
            <w:rFonts w:ascii="Times New Roman" w:hAnsi="Times New Roman" w:cs="Times New Roman"/>
            <w:lang w:val="en-US"/>
          </w:rPr>
          <w:fldChar w:fldCharType="end"/>
        </w:r>
        <w:r w:rsidRPr="00B86404" w:rsidDel="007A2B7D">
          <w:rPr>
            <w:rFonts w:ascii="Times New Roman" w:hAnsi="Times New Roman" w:cs="Times New Roman"/>
            <w:lang w:val="en-US"/>
          </w:rPr>
          <w:delText xml:space="preserve">. Although many hypotheses were developed to explain this pattern, the majority are untestable, vague, tautological or unsatisfactory supported by empirical evidence </w:delText>
        </w:r>
        <w:r w:rsidRPr="00B86404" w:rsidDel="007A2B7D">
          <w:rPr>
            <w:rFonts w:ascii="Times New Roman" w:hAnsi="Times New Roman" w:cs="Times New Roman"/>
            <w:lang w:val="en-US"/>
          </w:rPr>
          <w:fldChar w:fldCharType="begin" w:fldLock="1"/>
        </w:r>
        <w:r w:rsidR="006D7A4B" w:rsidDel="007A2B7D">
          <w:rPr>
            <w:rFonts w:ascii="Times New Roman" w:hAnsi="Times New Roman" w:cs="Times New Roman"/>
            <w:lang w:val="en-US"/>
          </w:rPr>
          <w:delInstrText>ADDIN CSL_CITATION {"citationItems":[{"id":"ITEM-1","itemData":{"DOI":"10.1073/pnas.071034898","ISBN":"0027-8424 (Print)\\n0027-8424 (Linking)","ISSN":"0027-8424","PMID":"11296292","abstract":"The search for a common cause of species richness gradients has spawned more than 100 explanatory hypotheses in just the past two decades. Despite recent conceptual advances, further refinement of the most plausible models has been stifled by the difficulty of compiling high-resolution databases at continental scales. We used a database of the geographic ranges of 2,869 species of birds breeding in South America (nearly a third of the world's living avian species) to explore the influence of climate, quadrat area, ecosystem diversity, and topography on species richness gradients at 10 spatial scales (quadrat area, approximately 12,300 to approximately 1,225,000 km(2)). Topography, precipitation, topography x latitude, ecosystem diversity, and cloud cover emerged as the most important predictors of regional variability of species richness in regression models incorporating 16 independent variables, although ranking of variables depended on spatial scale. Direct measures of ambient energy such as mean and maximum temperature were of ancillary importance. Species richness values for 1 degrees x 1 degrees latitude-longitude quadrats in the Andes (peaking at 845 species) were approximately 30-250% greater than those recorded at equivalent latitudes in the central Amazon basin. These findings reflect the extraordinary abundance of species associated with humid montane regions at equatorial latitudes and the importance of orography in avian speciation. In a broader context, our data reinforce the hypothesis that terrestrial species richness from the equator to the poles is ultimately governed by a synergism between climate and coarse-scale topographic heterogeneity.","author":[{"dropping-particle":"","family":"Rahbek","given":"C.","non-dropping-particle":"","parse-names":false,"suffix":""},{"dropping-particle":"","family":"Graves","given":"G. R.","non-dropping-particle":"","parse-names":false,"suffix":""}],"container-title":"Proceedings of the National Academy of Sciences","id":"ITEM-1","issue":"8","issued":{"date-parts":[["2001"]]},"page":"4534-4539","title":"Multiscale assessment of patterns of avian species richness","type":"article-journal","volume":"98"},"uris":["http://www.mendeley.com/documents/?uuid=b11a4afe-49f6-48dd-a31b-bfc6dfe5d50a","http://www.mendeley.com/documents/?uuid=6a174863-b453-4173-9418-939c10ab000e"]},{"id":"ITEM-2","itemData":{"DOI":"10.1111/j.1365-2699.2004.01126.x","ISBN":"1365-2699","ISSN":"03050270","PMID":"21503011","abstract":"Aim�To evaluate how spatial variation of species richness in different bird orders responds to environmental gradients and determine which order level trait best predicts these relationships.Location� South America.Methods� A canonical correlation analysis was performed between the species richness in each of 17 bird orders and eight environmental variables in 374, 220�נ220�km cells. Loadings associated with the first two canonical variables were regressed against six order-level predictors, including diversification level (number of species in each order), body size, median geographical range size and characteristics included in the model to control Type I error rates (the phylogenetic relationship among orders and levels of local-scale spatial autocorrelation).Results� Richness patterns of 14 bird orders were highly correlated with the first canonical axis, indicating that most orders respond similarly to energy-water gradients (primarily actual evapotranspiration, minimum temperature and potential evapotranspiration). In contrast, species richness within Trochiliformes, Apodiformes and Galliformes were also correlated with the second canonical variable, representing measures of mesoscale climatic variation (range in elevation within cells, minimum temperature, and the interaction term between them) and landcover (habitat diversity). We also found that total diversification within orders was the best predictor of the loadings associated with the first canonical axis, whereas body size of each order best predicted loadings on the second axis.Conclusion� Our results broadly support climatic-related hypotheses as explanations for spatial variation in species richness of different orders. However, both historical (order-specific variation in speciation rates) and ecological (dispersal of species that evolved by independent processes into areas amenable to birds) processes can explain the relationship between order level traits, such as body size and diversification level, and magnitude of response to current environment, furnishing then guidelines for a further and deeper understanding of broad-scale diversity gradients.","author":[{"dropping-particle":"","family":"Bini","given":"Luis Mauricio","non-dropping-particle":"","parse-names":false,"suffix":""},{"dropping-particle":"","family":"Diniz-Filho","given":"J. A F","non-dropping-particle":"","parse-names":false,"suffix":""},{"dropping-particle":"","family":"Hawkins","given":"Bradford A.","non-dropping-particle":"","parse-names":false,"suffix":""}],"container-title":"Journal of Biogeography","id":"ITEM-2","issued":{"date-parts":[["2004"]]},"title":"Macroecological explanations for differences in species richness gradients: A canonical analysis of South American birds","type":"article-journal"},"uris":["http://www.mendeley.com/documents/?uuid=3f932fb1-148f-39aa-80cb-52c48cc912b6","http://www.mendeley.com/documents/?uuid=818caf4d-eed6-4216-8946-17228181a770"]}],"mendeley":{"formattedCitation":"(Rahbek and Graves 2001, Bini et al. 2004)","plainTextFormattedCitation":"(Rahbek and Graves 2001, Bini et al. 2004)","previouslyFormattedCitation":"(Rahbek and Graves 2001, Bini et al. 2004)"},"properties":{"noteIndex":0},"schema":"https://github.com/citation-style-language/schema/raw/master/csl-citation.json"}</w:delInstrText>
        </w:r>
        <w:r w:rsidRPr="00B86404" w:rsidDel="007A2B7D">
          <w:rPr>
            <w:rFonts w:ascii="Times New Roman" w:hAnsi="Times New Roman" w:cs="Times New Roman"/>
            <w:lang w:val="en-US"/>
          </w:rPr>
          <w:fldChar w:fldCharType="separate"/>
        </w:r>
        <w:r w:rsidR="001D4832" w:rsidRPr="001D4832" w:rsidDel="007A2B7D">
          <w:rPr>
            <w:rFonts w:ascii="Times New Roman" w:hAnsi="Times New Roman" w:cs="Times New Roman"/>
            <w:noProof/>
            <w:lang w:val="en-US"/>
          </w:rPr>
          <w:delText>(Rahbek and Graves 2001, Bini et al. 2004)</w:delText>
        </w:r>
        <w:r w:rsidRPr="00B86404" w:rsidDel="007A2B7D">
          <w:rPr>
            <w:rFonts w:ascii="Times New Roman" w:hAnsi="Times New Roman" w:cs="Times New Roman"/>
            <w:lang w:val="en-US"/>
          </w:rPr>
          <w:fldChar w:fldCharType="end"/>
        </w:r>
        <w:r w:rsidRPr="00B86404" w:rsidDel="007A2B7D">
          <w:rPr>
            <w:rFonts w:ascii="Times New Roman" w:hAnsi="Times New Roman" w:cs="Times New Roman"/>
            <w:lang w:val="en-US"/>
          </w:rPr>
          <w:delText xml:space="preserve"> and until now there is limited consensus about the mechanisms underlying this pattern </w:delText>
        </w:r>
        <w:r w:rsidRPr="00B86404" w:rsidDel="007A2B7D">
          <w:rPr>
            <w:rFonts w:ascii="Times New Roman" w:hAnsi="Times New Roman" w:cs="Times New Roman"/>
            <w:lang w:val="en-US"/>
          </w:rPr>
          <w:fldChar w:fldCharType="begin" w:fldLock="1"/>
        </w:r>
        <w:r w:rsidR="006D7A4B" w:rsidDel="007A2B7D">
          <w:rPr>
            <w:rFonts w:ascii="Times New Roman" w:hAnsi="Times New Roman" w:cs="Times New Roman"/>
            <w:lang w:val="en-US"/>
          </w:rPr>
          <w:delInstrText>ADDIN CSL_CITATION {"citationItems":[{"id":"ITEM-1","itemData":{"DOI":"10.1111/geb.12370","ISBN":"1466-822X","ISSN":"14668238","abstract":"Aim\\n\\nRecent research suggests that the latitudinal diversity gradient (LDG) in birds is unlikely to result from faster diversification in the tropics. This puts the focus on other mechanisms, such as dispersal, as the primary drivers for the LDG. We aim to distinguish two prominent models, tropical conservatism (TCH) and out of the tropics (OTM), which make distinct predictions about dispersal across latitudes and the phylogenetic clustering of assemblages in temperate regions.\\n\\n\\nLocation\\n\\nGlobal.\\n\\n\\nMethods\\n\\nWe used geographic and phylogenetic data for more than 9000 bird species to reconstruct the ancestral latitudinal zone for each node in each of 100 bird phylogenetic estimates. We used methods that consider discrete latitudinal zones, as well as those that consider latitudinal position as a continuous variable. We then estimated the frequency of ancestor–descendant dispersal within and across latitudinal zones. We also quantified phylogenetic clustering in latitudinal zones separately for bird assemblages within the Old World and the New World.\\n\\n\\nResults\\n\\nLatitudinal distributions are relatively conserved: 60–96% of nodes had the same inferred latitude as their immediate ancestral node. We find that dispersal events out of the tropics were less frequent (4–5%) than dispersal events into the tropics (15–21%), the opposite of what would be expected under the OTM. Nodes with inferred temperate distributions are generally younger than the Eocene–Oligocene Climate Transition, as expected under the TCH. Phylogenetic clustering shows no regular patterns of association with latitude, and is likely to be largely driven by radiations within a few large forested biomes.\\n\\n\\nMain conclusions\\n\\nOur results provide support for the expectations of the TCH, but are less consistent with those of the OTM. Both the deeper origins of tropical clades and the comparatively recent but infrequent dispersal events into temperate regions appear to play a role in generating the strong disparity in tropical and temperate species richness in birds.","author":[{"dropping-particle":"","family":"Duchêne","given":"David A.","non-dropping-particle":"","parse-names":false,"suffix":""},{"dropping-particle":"","family":"Cardillo","given":"Marcel","non-dropping-particle":"","parse-names":false,"suffix":""}],"container-title":"Global Ecology and Biogeography","id":"ITEM-1","issued":{"date-parts":[["2015"]]},"title":"Phylogenetic patterns in the geographic distributions of birds support the tropical conservatism hypothesis","type":"article-journal"},"uris":["http://www.mendeley.com/documents/?uuid=7d1cd333-cd5a-3772-9e2b-07dad4618737","http://www.mendeley.com/documents/?uuid=e2f58a67-33b5-49ec-91dc-71214dee62ac"]},{"id":"ITEM-2","itemData":{"DOI":"10.1016/j.tree.2018.11.009","ISSN":"01695347","abstract":"The latitudinal diversity gradient (LDG) is one of the most widely studied patterns in ecology, yet no consensus has been reached about its underlying causes. We argue that the reasons for this are the verbal nature of existing hypotheses, the failure to mechanistically link interacting ecological and evolutionary processes to the LDG, and the fact that empirical patterns are often consistent with multiple explanations. To address this issue, we synthesize current LDG hypotheses, uncovering their eco-evolutionary mechanisms, hidden assumptions, and commonalities. Furthermore, we propose mechanistic eco-evolutionary modeling and an inferential approach that makes use of geographic, phylogenetic, and trait-based patterns to assess the relative importance of different processes for generating the LDG.","author":[{"dropping-particle":"","family":"Pontarp","given":"Mikael","non-dropping-particle":"","parse-names":false,"suffix":""},{"dropping-particle":"","family":"Bunnefeld","given":"Lynsey","non-dropping-particle":"","parse-names":false,"suffix":""},{"dropping-particle":"","family":"Cabral","given":"Juliano Sarmento","non-dropping-particle":"","parse-names":false,"suffix":""},{"dropping-particle":"","family":"Etienne","given":"Rampal S.","non-dropping-particle":"","parse-names":false,"suffix":""},{"dropping-particle":"","family":"Fritz","given":"Susanne A.","non-dropping-particle":"","parse-names":false,"suffix":""},{"dropping-particle":"","family":"Gillespie","given":"Rosemary","non-dropping-particle":"","parse-names":false,"suffix":""},{"dropping-particle":"","family":"Graham","given":"Catherine H.","non-dropping-particle":"","parse-names":false,"suffix":""},{"dropping-particle":"","family":"Hagen","given":"Oskar","non-dropping-particle":"","parse-names":false,"suffix":""},{"dropping-particle":"","family":"Hartig","given":"Florian","non-dropping-particle":"","parse-names":false,"suffix":""},{"dropping-particle":"","family":"Huang","given":"Shan","non-dropping-particle":"","parse-names":false,"suffix":""},{"dropping-particle":"","family":"Jansson","given":"Roland","non-dropping-particle":"","parse-names":false,"suffix":""},{"dropping-particle":"","family":"Maliet","given":"Odile","non-dropping-particle":"","parse-names":false,"suffix":""},{"dropping-particle":"","family":"Münkemüller","given":"Tamara","non-dropping-particle":"","parse-names":false,"suffix":""},{"dropping-particle":"","family":"Pellissier","given":"Loïc","non-dropping-particle":"","parse-names":false,"suffix":""},{"dropping-particle":"","family":"Rangel","given":"Thiago F.","non-dropping-particle":"","parse-names":false,"suffix":""},{"dropping-particle":"","family":"Storch","given":"David","non-dropping-particle":"","parse-names":false,"suffix":""},{"dropping-particle":"","family":"Wiegand","given":"Thorsten","non-dropping-particle":"","parse-names":false,"suffix":""},{"dropping-particle":"","family":"Hurlbert","given":"Allen H.","non-dropping-particle":"","parse-names":false,"suffix":""}],"container-title":"Trends in Ecology and Evolution","id":"ITEM-2","issue":"3","issued":{"date-parts":[["2019","3"]]},"page":"211-223","publisher":"Elsevier Ltd","title":"The Latitudinal Diversity Gradient: Novel Understanding through Mechanistic Eco-evolutionary Models","type":"article","volume":"34"},"uris":["http://www.mendeley.com/documents/?uuid=2ef9b0cc-a090-343b-ae6e-260fd25f991a","http://www.mendeley.com/documents/?uuid=d5ee49e1-fb09-4709-9f4d-f3ef4edaac5d"]}],"mendeley":{"formattedCitation":"(Duchêne and Cardillo 2015, Pontarp et al. 2019)","plainTextFormattedCitation":"(Duchêne and Cardillo 2015, Pontarp et al. 2019)","previouslyFormattedCitation":"(Duchêne and Cardillo 2015, Pontarp et al. 2019)"},"properties":{"noteIndex":0},"schema":"https://github.com/citation-style-language/schema/raw/master/csl-citation.json"}</w:delInstrText>
        </w:r>
        <w:r w:rsidRPr="00B86404" w:rsidDel="007A2B7D">
          <w:rPr>
            <w:rFonts w:ascii="Times New Roman" w:hAnsi="Times New Roman" w:cs="Times New Roman"/>
            <w:lang w:val="en-US"/>
          </w:rPr>
          <w:fldChar w:fldCharType="separate"/>
        </w:r>
        <w:r w:rsidR="001D4832" w:rsidRPr="001D4832" w:rsidDel="007A2B7D">
          <w:rPr>
            <w:rFonts w:ascii="Times New Roman" w:hAnsi="Times New Roman" w:cs="Times New Roman"/>
            <w:noProof/>
            <w:lang w:val="en-US"/>
          </w:rPr>
          <w:delText>(Duchêne and Cardillo 2015, Pontarp et al. 2019)</w:delText>
        </w:r>
        <w:r w:rsidRPr="00B86404" w:rsidDel="007A2B7D">
          <w:rPr>
            <w:rFonts w:ascii="Times New Roman" w:hAnsi="Times New Roman" w:cs="Times New Roman"/>
            <w:lang w:val="en-US"/>
          </w:rPr>
          <w:fldChar w:fldCharType="end"/>
        </w:r>
        <w:r w:rsidRPr="00B86404" w:rsidDel="007A2B7D">
          <w:rPr>
            <w:rFonts w:ascii="Times New Roman" w:hAnsi="Times New Roman" w:cs="Times New Roman"/>
            <w:lang w:val="en-US"/>
          </w:rPr>
          <w:delText xml:space="preserve">. While some explanations for the latitudinal diversity gradient </w:delText>
        </w:r>
        <w:r w:rsidR="00667E68" w:rsidDel="007A2B7D">
          <w:rPr>
            <w:rFonts w:ascii="Times New Roman" w:hAnsi="Times New Roman" w:cs="Times New Roman"/>
            <w:lang w:val="en-US"/>
          </w:rPr>
          <w:delText>have support, such as those based on</w:delText>
        </w:r>
        <w:r w:rsidRPr="00B86404" w:rsidDel="007A2B7D">
          <w:rPr>
            <w:rFonts w:ascii="Times New Roman" w:hAnsi="Times New Roman" w:cs="Times New Roman"/>
            <w:lang w:val="en-US"/>
          </w:rPr>
          <w:delText xml:space="preserve"> correlations between richness and climatic variables, productivity, and habitat diversity, generally these correlations do not mechanistically explain how these variables increase species richness </w:delText>
        </w:r>
        <w:r w:rsidRPr="00B86404" w:rsidDel="007A2B7D">
          <w:rPr>
            <w:rFonts w:ascii="Times New Roman" w:hAnsi="Times New Roman" w:cs="Times New Roman"/>
            <w:lang w:val="en-US"/>
          </w:rPr>
          <w:fldChar w:fldCharType="begin" w:fldLock="1"/>
        </w:r>
        <w:r w:rsidR="006D7A4B" w:rsidDel="007A2B7D">
          <w:rPr>
            <w:rFonts w:ascii="Times New Roman" w:hAnsi="Times New Roman" w:cs="Times New Roman"/>
            <w:lang w:val="en-US"/>
          </w:rPr>
          <w:delInstrText>ADDIN CSL_CITATION {"citationItems":[{"id":"ITEM-1","itemData":{"DOI":"10.1016/j.tree.2004.09.011","ISBN":"0169-5347","ISSN":"01695347","PMID":"16701326","abstract":"Ecology and historical (phylogeny-based) biogeography have much to offer one another, but exchanges between these fields have been limited. Historical biogeography has become narrowly focused on using phylogenies to discover the history of geological connections among regions. Conversely, ecologists often ignore historical biogeography, even when its input can be crucial. Both historical biogeographers and ecologists have more-or-less abandoned attempts to understand the processes that determine the large-scale distribution of clades. Here, we describe the chasm that has developed between ecology and historical biogeography, some of the important questions that have fallen into it and how it might be bridged. To illustrate the benefits of an integrated approach, we expand on a model that can help explain the latitudinal gradient of species richness.","author":[{"dropping-particle":"","family":"Wiens","given":"John J.","non-dropping-particle":"","parse-names":false,"suffix":""},{"dropping-particle":"","family":"Donoghue","given":"Michael J.","non-dropping-particle":"","parse-names":false,"suffix":""}],"container-title":"Trends in Ecology and Evolution","id":"ITEM-1","issue":"12","issued":{"date-parts":[["2004"]]},"page":"639-644","title":"Historical biogeography, ecology and species richness","type":"article-journal","volume":"19"},"uris":["http://www.mendeley.com/documents/?uuid=7896fc06-4d9f-445e-9b4b-ca69e625de31"]},{"id":"ITEM-2","itemData":{"DOI":"10.1146/annurev.ecolsys.36.102803.095431","ISSN":"1543-592X","abstract":"Niche conservatism is the tendency of species to retain ancestral eco- logical characteristics. In the recent literature, a debate has emerged as to whether niches are conserved. We suggest that simply testing whether niches are conserved is not by itself particularly helpful or interesting and that a more useful focus is on the patterns niche that conservatism may (or may not) create. We focus specifically on how niche conservatism in climatic tolerances may limit geographic range expansion and how this one type of niche conservatism may be important in (a) allopatric speciation, (b) historical biogeography, (c) patterns of species richness, (d) community structure, (e) the spread of invasive, human-introduced species, (f) responses of species to global climate change, and (g) human history, from 13,000 years ago to the present. We de- scribe how these effects of niche conservatism can be examined with new tools for ecological niche modelin","author":[{"dropping-particle":"","family":"Wiens","given":"John J.","non-dropping-particle":"","parse-names":false,"suffix":""},{"dropping-particle":"","family":"Graham","given":"Catherine H.","non-dropping-particle":"","parse-names":false,"suffix":""}],"container-title":"Annual Review of Ecology, Evolution, and Systematics","id":"ITEM-2","issue":"36","issued":{"date-parts":[["2005","12"]]},"page":"519-539","title":"Niche Conservatism: Integrating Evolution, Ecology, and Conservation Biology","type":"article-journal","volume":"36"},"uris":["http://www.mendeley.com/documents/?uuid=f5b003d6-7734-4ce5-b4f2-5af0ca0fea77","http://www.mendeley.com/documents/?uuid=9a2fc4de-059b-3a53-85ec-8a07ca44ecfb"]}],"mendeley":{"formattedCitation":"(Wiens and Donoghue 2004, Wiens and Graham 2005)","plainTextFormattedCitation":"(Wiens and Donoghue 2004, Wiens and Graham 2005)","previouslyFormattedCitation":"(Wiens and Donoghue 2004, Wiens and Graham 2005)"},"properties":{"noteIndex":0},"schema":"https://github.com/citation-style-language/schema/raw/master/csl-citation.json"}</w:delInstrText>
        </w:r>
        <w:r w:rsidRPr="00B86404" w:rsidDel="007A2B7D">
          <w:rPr>
            <w:rFonts w:ascii="Times New Roman" w:hAnsi="Times New Roman" w:cs="Times New Roman"/>
            <w:lang w:val="en-US"/>
          </w:rPr>
          <w:fldChar w:fldCharType="separate"/>
        </w:r>
        <w:r w:rsidR="001D4832" w:rsidRPr="001D4832" w:rsidDel="007A2B7D">
          <w:rPr>
            <w:rFonts w:ascii="Times New Roman" w:hAnsi="Times New Roman" w:cs="Times New Roman"/>
            <w:noProof/>
            <w:lang w:val="en-US"/>
          </w:rPr>
          <w:delText>(Wiens and Donoghue 2004, Wiens and Graham 2005)</w:delText>
        </w:r>
        <w:r w:rsidRPr="00B86404" w:rsidDel="007A2B7D">
          <w:rPr>
            <w:rFonts w:ascii="Times New Roman" w:hAnsi="Times New Roman" w:cs="Times New Roman"/>
            <w:lang w:val="en-US"/>
          </w:rPr>
          <w:fldChar w:fldCharType="end"/>
        </w:r>
        <w:r w:rsidRPr="00B86404" w:rsidDel="007A2B7D">
          <w:rPr>
            <w:rFonts w:ascii="Times New Roman" w:hAnsi="Times New Roman" w:cs="Times New Roman"/>
            <w:lang w:val="en-US"/>
          </w:rPr>
          <w:delText>.</w:delText>
        </w:r>
      </w:del>
    </w:p>
    <w:p w14:paraId="26B0C764" w14:textId="3744DEFE" w:rsidR="00B86404" w:rsidDel="007A2B7D" w:rsidRDefault="00EF0569" w:rsidP="00C54157">
      <w:pPr>
        <w:pStyle w:val="Default"/>
        <w:spacing w:line="480" w:lineRule="auto"/>
        <w:rPr>
          <w:del w:id="152" w:author="Gabriel Nakamura" w:date="2020-06-12T13:34:00Z"/>
          <w:rFonts w:ascii="Times New Roman" w:hAnsi="Times New Roman" w:cs="Times New Roman"/>
          <w:lang w:val="en-US"/>
        </w:rPr>
        <w:pPrChange w:id="153" w:author="Gabriel Nakamura" w:date="2020-06-12T13:34:00Z">
          <w:pPr>
            <w:pStyle w:val="SemEspaamento"/>
            <w:spacing w:line="480" w:lineRule="auto"/>
            <w:ind w:firstLine="708"/>
            <w:jc w:val="both"/>
          </w:pPr>
        </w:pPrChange>
      </w:pPr>
      <w:del w:id="154" w:author="Gabriel Nakamura" w:date="2020-06-12T13:34:00Z">
        <w:r w:rsidDel="007A2B7D">
          <w:rPr>
            <w:rFonts w:ascii="Times New Roman" w:hAnsi="Times New Roman" w:cs="Times New Roman"/>
            <w:lang w:val="en-US"/>
          </w:rPr>
          <w:delText>Ultimately</w:delText>
        </w:r>
        <w:r w:rsidR="00B86404" w:rsidRPr="00B86404" w:rsidDel="007A2B7D">
          <w:rPr>
            <w:rFonts w:ascii="Times New Roman" w:hAnsi="Times New Roman" w:cs="Times New Roman"/>
            <w:lang w:val="en-US"/>
          </w:rPr>
          <w:delText>, the mechanisms affecting s</w:delText>
        </w:r>
        <w:r w:rsidDel="007A2B7D">
          <w:rPr>
            <w:rFonts w:ascii="Times New Roman" w:hAnsi="Times New Roman" w:cs="Times New Roman"/>
            <w:lang w:val="en-US"/>
          </w:rPr>
          <w:delText>pecies richness are related to the</w:delText>
        </w:r>
        <w:r w:rsidR="00B86404" w:rsidRPr="00B86404" w:rsidDel="007A2B7D">
          <w:rPr>
            <w:rFonts w:ascii="Times New Roman" w:hAnsi="Times New Roman" w:cs="Times New Roman"/>
            <w:lang w:val="en-US"/>
          </w:rPr>
          <w:delText xml:space="preserve"> evolutionary and bioge</w:delText>
        </w:r>
        <w:r w:rsidDel="007A2B7D">
          <w:rPr>
            <w:rFonts w:ascii="Times New Roman" w:hAnsi="Times New Roman" w:cs="Times New Roman"/>
            <w:lang w:val="en-US"/>
          </w:rPr>
          <w:delText>ographic processes of</w:delText>
        </w:r>
        <w:r w:rsidR="00B86404" w:rsidRPr="00B86404" w:rsidDel="007A2B7D">
          <w:rPr>
            <w:rFonts w:ascii="Times New Roman" w:hAnsi="Times New Roman" w:cs="Times New Roman"/>
            <w:lang w:val="en-US"/>
          </w:rPr>
          <w:delText xml:space="preserve"> speciation, extinction and dispersal </w:delText>
        </w:r>
        <w:r w:rsidR="00B86404" w:rsidRPr="00B86404" w:rsidDel="007A2B7D">
          <w:rPr>
            <w:rFonts w:ascii="Times New Roman" w:hAnsi="Times New Roman" w:cs="Times New Roman"/>
            <w:lang w:val="en-US"/>
          </w:rPr>
          <w:fldChar w:fldCharType="begin" w:fldLock="1"/>
        </w:r>
        <w:r w:rsidR="006D7A4B" w:rsidDel="007A2B7D">
          <w:rPr>
            <w:rFonts w:ascii="Times New Roman" w:hAnsi="Times New Roman" w:cs="Times New Roman"/>
            <w:lang w:val="en-US"/>
          </w:rPr>
          <w:delInstrText>ADDIN CSL_CITATION {"citationItems":[{"id":"ITEM-1","itemData":{"DOI":"10.1111/j.1461-0248.2007.01020.x","ISBN":"1461-023X","ISSN":"1461023X","PMID":"17355570","abstract":"A latitudinal gradient in biodiversity has existed since before the time of the dinosaurs, yet how and why this gradient arose remains unresolved. Here we review two major hypotheses for the origin of the latitudinal diversity gradient. The time and area hypothesis holds that tropical climates are older and historically larger, allowing more opportunity for diversification. This hypothesis is supported by observations that temperate taxa are often younger than, and nested within, tropical taxa, and that diversity is positively correlated with the age and area of geographical regions. The diversification rate hypothesis holds that tropical regions diversify faster due to higher rates of speciation (caused by increased opportunities for the evolution of reproductive isolation, or faster molecular evolution, or the increased importance of biotic interactions), or due to lower extinction rates. There is phylogenetic evidence for higher rates of diversification in tropical clades, and palaeontological data demonstrate higher rates of origination for tropical taxa, but mixed evidence for latitudinal differences in extinction rates. Studies of latitudinal variation in incipient speciation also suggest faster speciation in the tropics. Distinguishing the roles of history, speciation and extinction in the origin of the latitudinal gradient represents a major challenge to future research.","author":[{"dropping-particle":"","family":"Mittelbach","given":"Gary G.","non-dropping-particle":"","parse-names":false,"suffix":""},{"dropping-particle":"","family":"Schemske","given":"Douglas W.","non-dropping-particle":"","parse-names":false,"suffix":""},{"dropping-particle":"V.","family":"Cornell","given":"Howard","non-dropping-particle":"","parse-names":false,"suffix":""},{"dropping-particle":"","family":"Allen","given":"Andrew P.","non-dropping-particle":"","parse-names":false,"suffix":""},{"dropping-particle":"","family":"Brown","given":"Jonathan M.","non-dropping-particle":"","parse-names":false,"suffix":""},{"dropping-particle":"","family":"Bush","given":"Mark B.","non-dropping-particle":"","parse-names":false,"suffix":""},{"dropping-particle":"","family":"Harrison","given":"Susan P.","non-dropping-particle":"","parse-names":false,"suffix":""},{"dropping-particle":"","family":"Hurlbert","given":"Allen H.","non-dropping-particle":"","parse-names":false,"suffix":""},{"dropping-particle":"","family":"Knowlton","given":"Nancy","non-dropping-particle":"","parse-names":false,"suffix":""},{"dropping-particle":"","family":"Lessios","given":"Harilaos a.","non-dropping-particle":"","parse-names":false,"suffix":""},{"dropping-particle":"","family":"McCain","given":"Christy M.","non-dropping-particle":"","parse-names":false,"suffix":""},{"dropping-particle":"","family":"McCune","given":"Amy R.","non-dropping-particle":"","parse-names":false,"suffix":""},{"dropping-particle":"","family":"McDade","given":"Lucinda a.","non-dropping-particle":"","parse-names":false,"suffix":""},{"dropping-particle":"","family":"McPeek","given":"Mark a.","non-dropping-particle":"","parse-names":false,"suffix":""},{"dropping-particle":"","family":"Near","given":"Thomas J.","non-dropping-particle":"","parse-names":false,"suffix":""},{"dropping-particle":"","family":"Price","given":"Trevor D.","non-dropping-particle":"","parse-names":false,"suffix":""},{"dropping-particle":"","family":"Ricklefs","given":"Robert E.","non-dropping-particle":"","parse-names":false,"suffix":""},{"dropping-particle":"","family":"Roy","given":"Kaustuv","non-dropping-particle":"","parse-names":false,"suffix":""},{"dropping-particle":"","family":"Sax","given":"Dov F.","non-dropping-particle":"","parse-names":false,"suffix":""},{"dropping-particle":"","family":"Schluter","given":"Dolph","non-dropping-particle":"","parse-names":false,"suffix":""},{"dropping-particle":"","family":"Sobel","given":"James M.","non-dropping-particle":"","parse-names":false,"suffix":""},{"dropping-particle":"","family":"Turelli","given":"Michael","non-dropping-particle":"","parse-names":false,"suffix":""}],"container-title":"Ecology Letters","id":"ITEM-1","issued":{"date-parts":[["2007"]]},"page":"315-331","title":"Evolution and the latitudinal diversity gradient: Speciation, extinction and biogeography","type":"article-journal","volume":"10"},"uris":["http://www.mendeley.com/documents/?uuid=2baf564d-1545-495e-b855-f1628d32fc9b"]},{"id":"ITEM-2","itemData":{"DOI":"10.1111/geb.12370","ISBN":"1466-822X","ISSN":"14668238","abstract":"Aim\\n\\nRecent research suggests that the latitudinal diversity gradient (LDG) in birds is unlikely to result from faster diversification in the tropics. This puts the focus on other mechanisms, such as dispersal, as the primary drivers for the LDG. We aim to distinguish two prominent models, tropical conservatism (TCH) and out of the tropics (OTM), which make distinct predictions about dispersal across latitudes and the phylogenetic clustering of assemblages in temperate regions.\\n\\n\\nLocation\\n\\nGlobal.\\n\\n\\nMethods\\n\\nWe used geographic and phylogenetic data for more than 9000 bird species to reconstruct the ancestral latitudinal zone for each node in each of 100 bird phylogenetic estimates. We used methods that consider discrete latitudinal zones, as well as those that consider latitudinal position as a continuous variable. We then estimated the frequency of ancestor–descendant dispersal within and across latitudinal zones. We also quantified phylogenetic clustering in latitudinal zones separately for bird assemblages within the Old World and the New World.\\n\\n\\nResults\\n\\nLatitudinal distributions are relatively conserved: 60–96% of nodes had the same inferred latitude as their immediate ancestral node. We find that dispersal events out of the tropics were less frequent (4–5%) than dispersal events into the tropics (15–21%), the opposite of what would be expected under the OTM. Nodes with inferred temperate distributions are generally younger than the Eocene–Oligocene Climate Transition, as expected under the TCH. Phylogenetic clustering shows no regular patterns of association with latitude, and is likely to be largely driven by radiations within a few large forested biomes.\\n\\n\\nMain conclusions\\n\\nOur results provide support for the expectations of the TCH, but are less consistent with those of the OTM. Both the deeper origins of tropical clades and the comparatively recent but infrequent dispersal events into temperate regions appear to play a role in generating the strong disparity in tropical and temperate species richness in birds.","author":[{"dropping-particle":"","family":"Duchêne","given":"David A.","non-dropping-particle":"","parse-names":false,"suffix":""},{"dropping-particle":"","family":"Cardillo","given":"Marcel","non-dropping-particle":"","parse-names":false,"suffix":""}],"container-title":"Global Ecology and Biogeography","id":"ITEM-2","issued":{"date-parts":[["2015"]]},"title":"Phylogenetic patterns in the geographic distributions of birds support the tropical conservatism hypothesis","type":"article-journal"},"uris":["http://www.mendeley.com/documents/?uuid=e2f58a67-33b5-49ec-91dc-71214dee62ac","http://www.mendeley.com/documents/?uuid=7d1cd333-cd5a-3772-9e2b-07dad4618737"]},{"id":"ITEM-3","itemData":{"DOI":"10.1146/annurev.ecolsys.36.102803.095431","ISSN":"1543-592X","abstract":"Niche conservatism is the tendency of species to retain ancestral eco- logical characteristics. In the recent literature, a debate has emerged as to whether niches are conserved. We suggest that simply testing whether niches are conserved is not by itself particularly helpful or interesting and that a more useful focus is on the patterns niche that conservatism may (or may not) create. We focus specifically on how niche conservatism in climatic tolerances may limit geographic range expansion and how this one type of niche conservatism may be important in (a) allopatric speciation, (b) historical biogeography, (c) patterns of species richness, (d) community structure, (e) the spread of invasive, human-introduced species, (f) responses of species to global climate change, and (g) human history, from 13,000 years ago to the present. We de- scribe how these effects of niche conservatism can be examined with new tools for ecological niche modelin","author":[{"dropping-particle":"","family":"Wiens","given":"John J.","non-dropping-particle":"","parse-names":false,"suffix":""},{"dropping-particle":"","family":"Graham","given":"Catherine H.","non-dropping-particle":"","parse-names":false,"suffix":""}],"container-title":"Annual Review of Ecology, Evolution, and Systematics","id":"ITEM-3","issue":"36","issued":{"date-parts":[["2005","12"]]},"page":"519-539","title":"Niche Conservatism: Integrating Evolution, Ecology, and Conservation Biology","type":"article-journal","volume":"36"},"uris":["http://www.mendeley.com/documents/?uuid=f5b003d6-7734-4ce5-b4f2-5af0ca0fea77","http://www.mendeley.com/documents/?uuid=9a2fc4de-059b-3a53-85ec-8a07ca44ecfb","http://www.mendeley.com/documents/?uuid=9695311a-2478-41ef-b556-04d5db5428ec"]}],"mendeley":{"formattedCitation":"(Wiens and Graham 2005, Mittelbach et al. 2007, Duchêne and Cardillo 2015)","plainTextFormattedCitation":"(Wiens and Graham 2005, Mittelbach et al. 2007, Duchêne and Cardillo 2015)","previouslyFormattedCitation":"(Wiens and Graham 2005, Mittelbach et al. 2007, Duchêne and Cardillo 2015)"},"properties":{"noteIndex":0},"schema":"https://github.com/citation-style-language/schema/raw/master/csl-citation.json"}</w:delInstrText>
        </w:r>
        <w:r w:rsidR="00B86404" w:rsidRPr="00B86404" w:rsidDel="007A2B7D">
          <w:rPr>
            <w:rFonts w:ascii="Times New Roman" w:hAnsi="Times New Roman" w:cs="Times New Roman"/>
            <w:lang w:val="en-US"/>
          </w:rPr>
          <w:fldChar w:fldCharType="separate"/>
        </w:r>
        <w:r w:rsidR="001D4832" w:rsidRPr="001D4832" w:rsidDel="007A2B7D">
          <w:rPr>
            <w:rFonts w:ascii="Times New Roman" w:hAnsi="Times New Roman" w:cs="Times New Roman"/>
            <w:noProof/>
            <w:lang w:val="en-US"/>
          </w:rPr>
          <w:delText>(Wiens and Graham 2005, Mittelbach et al. 2007, Duchêne and Cardillo 2015)</w:delText>
        </w:r>
        <w:r w:rsidR="00B86404" w:rsidRPr="00B86404" w:rsidDel="007A2B7D">
          <w:rPr>
            <w:rFonts w:ascii="Times New Roman" w:hAnsi="Times New Roman" w:cs="Times New Roman"/>
            <w:lang w:val="en-US"/>
          </w:rPr>
          <w:fldChar w:fldCharType="end"/>
        </w:r>
        <w:r w:rsidR="00B86404" w:rsidRPr="00B86404" w:rsidDel="007A2B7D">
          <w:rPr>
            <w:rFonts w:ascii="Times New Roman" w:hAnsi="Times New Roman" w:cs="Times New Roman"/>
            <w:lang w:val="en-US"/>
          </w:rPr>
          <w:delText xml:space="preserve">. </w:delText>
        </w:r>
        <w:r w:rsidR="00180876" w:rsidDel="007A2B7D">
          <w:rPr>
            <w:rFonts w:ascii="Times New Roman" w:hAnsi="Times New Roman" w:cs="Times New Roman"/>
            <w:lang w:val="en-US"/>
          </w:rPr>
          <w:delText xml:space="preserve">Among the </w:delText>
        </w:r>
        <w:r w:rsidR="00B86404" w:rsidRPr="00B86404" w:rsidDel="007A2B7D">
          <w:rPr>
            <w:rFonts w:ascii="Times New Roman" w:hAnsi="Times New Roman" w:cs="Times New Roman"/>
            <w:lang w:val="en-US"/>
          </w:rPr>
          <w:delText>most discussed evolutionary hypotheses that incorporate these processes (Table 1) are the Tropical Niche Conservatism (TNC) and the Out of the Tropics (OTT).</w:delText>
        </w:r>
        <w:r w:rsidR="00180876" w:rsidDel="007A2B7D">
          <w:rPr>
            <w:rFonts w:ascii="Times New Roman" w:hAnsi="Times New Roman" w:cs="Times New Roman"/>
            <w:lang w:val="en-US"/>
          </w:rPr>
          <w:delText xml:space="preserve"> </w:delText>
        </w:r>
        <w:r w:rsidR="00B86404" w:rsidRPr="00B86404" w:rsidDel="007A2B7D">
          <w:rPr>
            <w:rFonts w:ascii="Times New Roman" w:hAnsi="Times New Roman" w:cs="Times New Roman"/>
            <w:lang w:val="en-US"/>
          </w:rPr>
          <w:delText>The TNC proposes that most clades originated in the tropics and then a subset of them spread to temperate biomes</w:delText>
        </w:r>
        <w:r w:rsidR="00180876" w:rsidDel="007A2B7D">
          <w:rPr>
            <w:rFonts w:ascii="Times New Roman" w:hAnsi="Times New Roman" w:cs="Times New Roman"/>
            <w:lang w:val="en-US"/>
          </w:rPr>
          <w:delText xml:space="preserve"> (</w:delText>
        </w:r>
        <w:r w:rsidR="00180876" w:rsidRPr="00180876" w:rsidDel="007A2B7D">
          <w:rPr>
            <w:rFonts w:ascii="Times New Roman" w:hAnsi="Times New Roman" w:cs="Times New Roman"/>
            <w:highlight w:val="yellow"/>
            <w:lang w:val="en-US"/>
          </w:rPr>
          <w:delText>referência</w:delText>
        </w:r>
        <w:r w:rsidR="00180876" w:rsidDel="007A2B7D">
          <w:rPr>
            <w:rFonts w:ascii="Times New Roman" w:hAnsi="Times New Roman" w:cs="Times New Roman"/>
            <w:lang w:val="en-US"/>
          </w:rPr>
          <w:delText>)</w:delText>
        </w:r>
        <w:r w:rsidR="00B86404" w:rsidRPr="00B86404" w:rsidDel="007A2B7D">
          <w:rPr>
            <w:rFonts w:ascii="Times New Roman" w:hAnsi="Times New Roman" w:cs="Times New Roman"/>
            <w:lang w:val="en-US"/>
          </w:rPr>
          <w:delText>. In this situation,</w:delText>
        </w:r>
        <w:r w:rsidR="00180876" w:rsidDel="007A2B7D">
          <w:rPr>
            <w:rFonts w:ascii="Times New Roman" w:hAnsi="Times New Roman" w:cs="Times New Roman"/>
            <w:lang w:val="en-US"/>
          </w:rPr>
          <w:delText xml:space="preserve"> the gradient of species richness is sustained by an old origin of tropical clades coupled with infrequent</w:delText>
        </w:r>
        <w:r w:rsidR="00B86404" w:rsidRPr="00B86404" w:rsidDel="007A2B7D">
          <w:rPr>
            <w:rFonts w:ascii="Times New Roman" w:hAnsi="Times New Roman" w:cs="Times New Roman"/>
            <w:lang w:val="en-US"/>
          </w:rPr>
          <w:delText xml:space="preserve"> dis</w:delText>
        </w:r>
        <w:r w:rsidR="00180876" w:rsidDel="007A2B7D">
          <w:rPr>
            <w:rFonts w:ascii="Times New Roman" w:hAnsi="Times New Roman" w:cs="Times New Roman"/>
            <w:lang w:val="en-US"/>
          </w:rPr>
          <w:delText>persal events</w:delText>
        </w:r>
        <w:r w:rsidR="00B86404" w:rsidRPr="00B86404" w:rsidDel="007A2B7D">
          <w:rPr>
            <w:rFonts w:ascii="Times New Roman" w:hAnsi="Times New Roman" w:cs="Times New Roman"/>
            <w:lang w:val="en-US"/>
          </w:rPr>
          <w:delText>, since only few species could have adapted and evolved to invade and persist in freezing temperatures</w:delText>
        </w:r>
        <w:r w:rsidR="00180876" w:rsidDel="007A2B7D">
          <w:rPr>
            <w:rFonts w:ascii="Times New Roman" w:hAnsi="Times New Roman" w:cs="Times New Roman"/>
            <w:lang w:val="en-US"/>
          </w:rPr>
          <w:delText xml:space="preserve"> (</w:delText>
        </w:r>
        <w:r w:rsidR="00180876" w:rsidRPr="00180876" w:rsidDel="007A2B7D">
          <w:rPr>
            <w:rFonts w:ascii="Times New Roman" w:hAnsi="Times New Roman" w:cs="Times New Roman"/>
            <w:highlight w:val="yellow"/>
            <w:lang w:val="en-US"/>
          </w:rPr>
          <w:delText>referência</w:delText>
        </w:r>
        <w:r w:rsidR="00180876" w:rsidDel="007A2B7D">
          <w:rPr>
            <w:rFonts w:ascii="Times New Roman" w:hAnsi="Times New Roman" w:cs="Times New Roman"/>
            <w:lang w:val="en-US"/>
          </w:rPr>
          <w:delText>)</w:delText>
        </w:r>
        <w:r w:rsidR="00B86404" w:rsidRPr="00B86404" w:rsidDel="007A2B7D">
          <w:rPr>
            <w:rFonts w:ascii="Times New Roman" w:hAnsi="Times New Roman" w:cs="Times New Roman"/>
            <w:lang w:val="en-US"/>
          </w:rPr>
          <w:delText xml:space="preserve">. Such perspective implies that niche conservatism helped to keep the difference in species richness in tropics and temperate regions over time </w:delText>
        </w:r>
        <w:r w:rsidR="00B86404" w:rsidRPr="00B86404" w:rsidDel="007A2B7D">
          <w:rPr>
            <w:rFonts w:ascii="Times New Roman" w:hAnsi="Times New Roman" w:cs="Times New Roman"/>
            <w:lang w:val="en-US"/>
          </w:rPr>
          <w:fldChar w:fldCharType="begin" w:fldLock="1"/>
        </w:r>
        <w:r w:rsidR="006D7A4B" w:rsidDel="007A2B7D">
          <w:rPr>
            <w:rFonts w:ascii="Times New Roman" w:hAnsi="Times New Roman" w:cs="Times New Roman"/>
            <w:lang w:val="en-US"/>
          </w:rPr>
          <w:delInstrText>ADDIN CSL_CITATION {"citationItems":[{"id":"ITEM-1","itemData":{"DOI":"10.1016/j.tree.2018.11.009","ISSN":"01695347","abstract":"The latitudinal diversity gradient (LDG) is one of the most widely studied patterns in ecology, yet no consensus has been reached about its underlying causes. We argue that the reasons for this are the verbal nature of existing hypotheses, the failure to mechanistically link interacting ecological and evolutionary processes to the LDG, and the fact that empirical patterns are often consistent with multiple explanations. To address this issue, we synthesize current LDG hypotheses, uncovering their eco-evolutionary mechanisms, hidden assumptions, and commonalities. Furthermore, we propose mechanistic eco-evolutionary modeling and an inferential approach that makes use of geographic, phylogenetic, and trait-based patterns to assess the relative importance of different processes for generating the LDG.","author":[{"dropping-particle":"","family":"Pontarp","given":"Mikael","non-dropping-particle":"","parse-names":false,"suffix":""},{"dropping-particle":"","family":"Bunnefeld","given":"Lynsey","non-dropping-particle":"","parse-names":false,"suffix":""},{"dropping-particle":"","family":"Cabral","given":"Juliano Sarmento","non-dropping-particle":"","parse-names":false,"suffix":""},{"dropping-particle":"","family":"Etienne","given":"Rampal S.","non-dropping-particle":"","parse-names":false,"suffix":""},{"dropping-particle":"","family":"Fritz","given":"Susanne A.","non-dropping-particle":"","parse-names":false,"suffix":""},{"dropping-particle":"","family":"Gillespie","given":"Rosemary","non-dropping-particle":"","parse-names":false,"suffix":""},{"dropping-particle":"","family":"Graham","given":"Catherine H.","non-dropping-particle":"","parse-names":false,"suffix":""},{"dropping-particle":"","family":"Hagen","given":"Oskar","non-dropping-particle":"","parse-names":false,"suffix":""},{"dropping-particle":"","family":"Hartig","given":"Florian","non-dropping-particle":"","parse-names":false,"suffix":""},{"dropping-particle":"","family":"Huang","given":"Shan","non-dropping-particle":"","parse-names":false,"suffix":""},{"dropping-particle":"","family":"Jansson","given":"Roland","non-dropping-particle":"","parse-names":false,"suffix":""},{"dropping-particle":"","family":"Maliet","given":"Odile","non-dropping-particle":"","parse-names":false,"suffix":""},{"dropping-particle":"","family":"Münkemüller","given":"Tamara","non-dropping-particle":"","parse-names":false,"suffix":""},{"dropping-particle":"","family":"Pellissier","given":"Loïc","non-dropping-particle":"","parse-names":false,"suffix":""},{"dropping-particle":"","family":"Rangel","given":"Thiago F.","non-dropping-particle":"","parse-names":false,"suffix":""},{"dropping-particle":"","family":"Storch","given":"David","non-dropping-particle":"","parse-names":false,"suffix":""},{"dropping-particle":"","family":"Wiegand","given":"Thorsten","non-dropping-particle":"","parse-names":false,"suffix":""},{"dropping-particle":"","family":"Hurlbert","given":"Allen H.","non-dropping-particle":"","parse-names":false,"suffix":""}],"container-title":"Trends in Ecology and Evolution","id":"ITEM-1","issue":"3","issued":{"date-parts":[["2019","3"]]},"page":"211-223","publisher":"Elsevier Ltd","title":"The Latitudinal Diversity Gradient: Novel Understanding through Mechanistic Eco-evolutionary Models","type":"article","volume":"34"},"uris":["http://www.mendeley.com/documents/?uuid=d5ee49e1-fb09-4709-9f4d-f3ef4edaac5d","http://www.mendeley.com/documents/?uuid=2ef9b0cc-a090-343b-ae6e-260fd25f991a"]}],"mendeley":{"formattedCitation":"(Pontarp et al. 2019)","plainTextFormattedCitation":"(Pontarp et al. 2019)","previouslyFormattedCitation":"(Pontarp et al. 2019)"},"properties":{"noteIndex":0},"schema":"https://github.com/citation-style-language/schema/raw/master/csl-citation.json"}</w:delInstrText>
        </w:r>
        <w:r w:rsidR="00B86404" w:rsidRPr="00B86404" w:rsidDel="007A2B7D">
          <w:rPr>
            <w:rFonts w:ascii="Times New Roman" w:hAnsi="Times New Roman" w:cs="Times New Roman"/>
            <w:lang w:val="en-US"/>
          </w:rPr>
          <w:fldChar w:fldCharType="separate"/>
        </w:r>
        <w:r w:rsidR="00B86404" w:rsidRPr="001D4832" w:rsidDel="007A2B7D">
          <w:rPr>
            <w:rFonts w:ascii="Times New Roman" w:hAnsi="Times New Roman" w:cs="Times New Roman"/>
            <w:noProof/>
            <w:lang w:val="en-US"/>
          </w:rPr>
          <w:delText>(Pontarp et al. 2019)</w:delText>
        </w:r>
        <w:r w:rsidR="00B86404" w:rsidRPr="00B86404" w:rsidDel="007A2B7D">
          <w:rPr>
            <w:rFonts w:ascii="Times New Roman" w:hAnsi="Times New Roman" w:cs="Times New Roman"/>
            <w:lang w:val="en-US"/>
          </w:rPr>
          <w:fldChar w:fldCharType="end"/>
        </w:r>
        <w:r w:rsidR="00B86404" w:rsidRPr="00B86404" w:rsidDel="007A2B7D">
          <w:rPr>
            <w:rFonts w:ascii="Times New Roman" w:hAnsi="Times New Roman" w:cs="Times New Roman"/>
            <w:lang w:val="en-US"/>
          </w:rPr>
          <w:delText>. The OTT</w:delText>
        </w:r>
        <w:r w:rsidR="00180876" w:rsidDel="007A2B7D">
          <w:rPr>
            <w:rFonts w:ascii="Times New Roman" w:hAnsi="Times New Roman" w:cs="Times New Roman"/>
            <w:lang w:val="en-US"/>
          </w:rPr>
          <w:delText xml:space="preserve"> </w:delText>
        </w:r>
        <w:r w:rsidR="00B86404" w:rsidRPr="00B86404" w:rsidDel="007A2B7D">
          <w:rPr>
            <w:rFonts w:ascii="Times New Roman" w:hAnsi="Times New Roman" w:cs="Times New Roman"/>
            <w:lang w:val="en-US"/>
          </w:rPr>
          <w:delText>also suggests that most clades originated in the tropics, but states that these clades tended to</w:delText>
        </w:r>
        <w:r w:rsidR="00180876" w:rsidDel="007A2B7D">
          <w:rPr>
            <w:rFonts w:ascii="Times New Roman" w:hAnsi="Times New Roman" w:cs="Times New Roman"/>
            <w:lang w:val="en-US"/>
          </w:rPr>
          <w:delText xml:space="preserve"> </w:delText>
        </w:r>
        <w:r w:rsidR="00180876" w:rsidRPr="00B86404" w:rsidDel="007A2B7D">
          <w:rPr>
            <w:rFonts w:ascii="Times New Roman" w:hAnsi="Times New Roman" w:cs="Times New Roman"/>
            <w:lang w:val="en-US"/>
          </w:rPr>
          <w:delText>more frequently</w:delText>
        </w:r>
        <w:r w:rsidR="00B86404" w:rsidRPr="00B86404" w:rsidDel="007A2B7D">
          <w:rPr>
            <w:rFonts w:ascii="Times New Roman" w:hAnsi="Times New Roman" w:cs="Times New Roman"/>
            <w:lang w:val="en-US"/>
          </w:rPr>
          <w:delText xml:space="preserve"> disperse and expand their </w:delText>
        </w:r>
        <w:r w:rsidR="00180876" w:rsidDel="007A2B7D">
          <w:rPr>
            <w:rFonts w:ascii="Times New Roman" w:hAnsi="Times New Roman" w:cs="Times New Roman"/>
            <w:lang w:val="en-US"/>
          </w:rPr>
          <w:delText>distribution to temperate zones (</w:delText>
        </w:r>
        <w:r w:rsidR="00180876" w:rsidRPr="00180876" w:rsidDel="007A2B7D">
          <w:rPr>
            <w:rFonts w:ascii="Times New Roman" w:hAnsi="Times New Roman" w:cs="Times New Roman"/>
            <w:highlight w:val="yellow"/>
            <w:lang w:val="en-US"/>
          </w:rPr>
          <w:delText>referencias</w:delText>
        </w:r>
        <w:r w:rsidR="00180876" w:rsidDel="007A2B7D">
          <w:rPr>
            <w:rFonts w:ascii="Times New Roman" w:hAnsi="Times New Roman" w:cs="Times New Roman"/>
            <w:lang w:val="en-US"/>
          </w:rPr>
          <w:delText>)</w:delText>
        </w:r>
        <w:r w:rsidR="00B86404" w:rsidRPr="00B86404" w:rsidDel="007A2B7D">
          <w:rPr>
            <w:rFonts w:ascii="Times New Roman" w:hAnsi="Times New Roman" w:cs="Times New Roman"/>
            <w:lang w:val="en-US"/>
          </w:rPr>
          <w:delText>. The pattern of spe</w:delText>
        </w:r>
        <w:r w:rsidR="00180876" w:rsidDel="007A2B7D">
          <w:rPr>
            <w:rFonts w:ascii="Times New Roman" w:hAnsi="Times New Roman" w:cs="Times New Roman"/>
            <w:lang w:val="en-US"/>
          </w:rPr>
          <w:delText>cies richness, in OTT</w:delText>
        </w:r>
        <w:r w:rsidR="00B86404" w:rsidRPr="00B86404" w:rsidDel="007A2B7D">
          <w:rPr>
            <w:rFonts w:ascii="Times New Roman" w:hAnsi="Times New Roman" w:cs="Times New Roman"/>
            <w:lang w:val="en-US"/>
          </w:rPr>
          <w:delText xml:space="preserve">, </w:delText>
        </w:r>
        <w:r w:rsidR="00180876" w:rsidDel="007A2B7D">
          <w:rPr>
            <w:rFonts w:ascii="Times New Roman" w:hAnsi="Times New Roman" w:cs="Times New Roman"/>
            <w:lang w:val="en-US"/>
          </w:rPr>
          <w:delText>is</w:delText>
        </w:r>
        <w:r w:rsidR="00B86404" w:rsidRPr="00B86404" w:rsidDel="007A2B7D">
          <w:rPr>
            <w:rFonts w:ascii="Times New Roman" w:hAnsi="Times New Roman" w:cs="Times New Roman"/>
            <w:lang w:val="en-US"/>
          </w:rPr>
          <w:delText xml:space="preserve"> sustained by two different processes: higher speciation in the tropics and frequent dispersal</w:delText>
        </w:r>
        <w:r w:rsidR="00180876" w:rsidDel="007A2B7D">
          <w:rPr>
            <w:rFonts w:ascii="Times New Roman" w:hAnsi="Times New Roman" w:cs="Times New Roman"/>
            <w:lang w:val="en-US"/>
          </w:rPr>
          <w:delText xml:space="preserve"> of few species</w:delText>
        </w:r>
        <w:r w:rsidR="00B86404" w:rsidRPr="00B86404" w:rsidDel="007A2B7D">
          <w:rPr>
            <w:rFonts w:ascii="Times New Roman" w:hAnsi="Times New Roman" w:cs="Times New Roman"/>
            <w:lang w:val="en-US"/>
          </w:rPr>
          <w:delText xml:space="preserve"> to temperate zones </w:delText>
        </w:r>
        <w:r w:rsidR="00B86404" w:rsidRPr="00B86404" w:rsidDel="007A2B7D">
          <w:rPr>
            <w:rFonts w:ascii="Times New Roman" w:hAnsi="Times New Roman" w:cs="Times New Roman"/>
            <w:lang w:val="en-US"/>
          </w:rPr>
          <w:fldChar w:fldCharType="begin" w:fldLock="1"/>
        </w:r>
        <w:r w:rsidR="006D7A4B" w:rsidDel="007A2B7D">
          <w:rPr>
            <w:rFonts w:ascii="Times New Roman" w:hAnsi="Times New Roman" w:cs="Times New Roman"/>
            <w:lang w:val="en-US"/>
          </w:rPr>
          <w:delInstrText>ADDIN CSL_CITATION {"citationItems":[{"id":"ITEM-1","itemData":{"DOI":"10.1126/science.1130880","ISBN":"0036-8075","ISSN":"00368075","PMID":"17023653","abstract":"The evolutionary dynamics underlying the latitudinal gradient in biodiversity have been controversial for over a century. Using a spatially explicit approach that incorporates not only origination and extinction but immigration, a global analysis of genera and subgenera of marine bivalves over the past 11 million years supports an \"out of the tropics\" model, in which taxa preferentially originate in the tropics and expand toward the poles without losing their tropical presence. The tropics are thus both a cradle and a museum of biodiversity, contrary to the conceptual dichotomy dominant since 1974; a tropical diversity crisis would thus have profound evolutionary effects at all latitudes.","author":[{"dropping-particle":"","family":"Jablonski","given":"David","non-dropping-particle":"","parse-names":false,"suffix":""},{"dropping-particle":"","family":"Roy","given":"Kaustuv","non-dropping-particle":"","parse-names":false,"suffix":""},{"dropping-particle":"","family":"Valentine","given":"James W.","non-dropping-particle":"","parse-names":false,"suffix":""}],"container-title":"Science","id":"ITEM-1","issued":{"date-parts":[["2006"]]},"title":"Out of the tropics: Evolutionary dynamics of the latitudinal diversity gradient","type":"article-journal"},"uris":["http://www.mendeley.com/documents/?uuid=140d5692-be2a-451d-a668-c484eee3321e","http://www.mendeley.com/documents/?uuid=12602bbc-13dd-3dca-aa00-c090f5ae4638"]}],"mendeley":{"formattedCitation":"(Jablonski et al. 2006)","plainTextFormattedCitation":"(Jablonski et al. 2006)","previouslyFormattedCitation":"(Jablonski et al. 2006)"},"properties":{"noteIndex":0},"schema":"https://github.com/citation-style-language/schema/raw/master/csl-citation.json"}</w:delInstrText>
        </w:r>
        <w:r w:rsidR="00B86404" w:rsidRPr="00B86404" w:rsidDel="007A2B7D">
          <w:rPr>
            <w:rFonts w:ascii="Times New Roman" w:hAnsi="Times New Roman" w:cs="Times New Roman"/>
            <w:lang w:val="en-US"/>
          </w:rPr>
          <w:fldChar w:fldCharType="separate"/>
        </w:r>
        <w:r w:rsidR="00B86404" w:rsidRPr="001D4832" w:rsidDel="007A2B7D">
          <w:rPr>
            <w:rFonts w:ascii="Times New Roman" w:hAnsi="Times New Roman" w:cs="Times New Roman"/>
            <w:noProof/>
            <w:lang w:val="en-US"/>
          </w:rPr>
          <w:delText>(Jablonski et al. 2006)</w:delText>
        </w:r>
        <w:r w:rsidR="00B86404" w:rsidRPr="00B86404" w:rsidDel="007A2B7D">
          <w:rPr>
            <w:rFonts w:ascii="Times New Roman" w:hAnsi="Times New Roman" w:cs="Times New Roman"/>
            <w:lang w:val="en-US"/>
          </w:rPr>
          <w:fldChar w:fldCharType="end"/>
        </w:r>
        <w:r w:rsidR="00B86404" w:rsidRPr="00B86404" w:rsidDel="007A2B7D">
          <w:rPr>
            <w:rFonts w:ascii="Times New Roman" w:hAnsi="Times New Roman" w:cs="Times New Roman"/>
            <w:lang w:val="en-US"/>
          </w:rPr>
          <w:delText xml:space="preserve">. </w:delText>
        </w:r>
      </w:del>
    </w:p>
    <w:p w14:paraId="52E252DD" w14:textId="61571D9E" w:rsidR="000A71FF" w:rsidDel="007A2B7D" w:rsidRDefault="00667E68" w:rsidP="00C54157">
      <w:pPr>
        <w:pStyle w:val="Default"/>
        <w:spacing w:line="480" w:lineRule="auto"/>
        <w:rPr>
          <w:del w:id="155" w:author="Gabriel Nakamura" w:date="2020-06-12T13:34:00Z"/>
          <w:rFonts w:ascii="Times New Roman" w:hAnsi="Times New Roman" w:cs="Times New Roman"/>
          <w:lang w:val="en-US"/>
        </w:rPr>
        <w:pPrChange w:id="156" w:author="Gabriel Nakamura" w:date="2020-06-12T13:34:00Z">
          <w:pPr>
            <w:pStyle w:val="SemEspaamento"/>
            <w:spacing w:line="480" w:lineRule="auto"/>
            <w:ind w:firstLine="708"/>
            <w:jc w:val="both"/>
          </w:pPr>
        </w:pPrChange>
      </w:pPr>
      <w:del w:id="157" w:author="Gabriel Nakamura" w:date="2020-06-12T13:34:00Z">
        <w:r w:rsidDel="007A2B7D">
          <w:rPr>
            <w:rFonts w:ascii="Times New Roman" w:hAnsi="Times New Roman" w:cs="Times New Roman"/>
            <w:lang w:val="en-US"/>
          </w:rPr>
          <w:delText>Exclusive p</w:delText>
        </w:r>
        <w:r w:rsidR="00CF37AA" w:rsidDel="007A2B7D">
          <w:rPr>
            <w:rFonts w:ascii="Times New Roman" w:hAnsi="Times New Roman" w:cs="Times New Roman"/>
            <w:lang w:val="en-US"/>
          </w:rPr>
          <w:delText>redictions for each hypothe</w:delText>
        </w:r>
        <w:r w:rsidDel="007A2B7D">
          <w:rPr>
            <w:rFonts w:ascii="Times New Roman" w:hAnsi="Times New Roman" w:cs="Times New Roman"/>
            <w:lang w:val="en-US"/>
          </w:rPr>
          <w:delText xml:space="preserve">sis can be </w:delText>
        </w:r>
        <w:r w:rsidR="00396616" w:rsidDel="007A2B7D">
          <w:rPr>
            <w:rFonts w:ascii="Times New Roman" w:hAnsi="Times New Roman" w:cs="Times New Roman"/>
            <w:lang w:val="en-US"/>
          </w:rPr>
          <w:delText xml:space="preserve">easily </w:delText>
        </w:r>
        <w:r w:rsidDel="007A2B7D">
          <w:rPr>
            <w:rFonts w:ascii="Times New Roman" w:hAnsi="Times New Roman" w:cs="Times New Roman"/>
            <w:lang w:val="en-US"/>
          </w:rPr>
          <w:delText xml:space="preserve">investigated. Firstly, TNC is explicit about the timing of colonization and dispersal. </w:delText>
        </w:r>
        <w:r w:rsidRPr="00B86404" w:rsidDel="007A2B7D">
          <w:rPr>
            <w:rFonts w:ascii="Times New Roman" w:hAnsi="Times New Roman" w:cs="Times New Roman"/>
            <w:lang w:val="en-US"/>
          </w:rPr>
          <w:delText>TNC assumes that</w:delText>
        </w:r>
        <w:r w:rsidDel="007A2B7D">
          <w:rPr>
            <w:rFonts w:ascii="Times New Roman" w:hAnsi="Times New Roman" w:cs="Times New Roman"/>
            <w:lang w:val="en-US"/>
          </w:rPr>
          <w:delText xml:space="preserve"> (i) tropical regions are older and (ii)</w:delText>
        </w:r>
        <w:r w:rsidRPr="00B86404" w:rsidDel="007A2B7D">
          <w:rPr>
            <w:rFonts w:ascii="Times New Roman" w:hAnsi="Times New Roman" w:cs="Times New Roman"/>
            <w:lang w:val="en-US"/>
          </w:rPr>
          <w:delText xml:space="preserve"> dispersal to temperate biomes is recent because during the Eocene-Oligocene Climate Transition (around 34 Ma) </w:delText>
        </w:r>
        <w:commentRangeStart w:id="158"/>
        <w:r w:rsidRPr="00B86404" w:rsidDel="007A2B7D">
          <w:rPr>
            <w:rFonts w:ascii="Times New Roman" w:hAnsi="Times New Roman" w:cs="Times New Roman"/>
            <w:lang w:val="en-US"/>
          </w:rPr>
          <w:delText xml:space="preserve">the average temperatures in high latitudes dropped by around 5º C </w:delText>
        </w:r>
        <w:r w:rsidRPr="00B86404" w:rsidDel="007A2B7D">
          <w:rPr>
            <w:rFonts w:ascii="Times New Roman" w:hAnsi="Times New Roman" w:cs="Times New Roman"/>
            <w:lang w:val="en-US"/>
          </w:rPr>
          <w:fldChar w:fldCharType="begin" w:fldLock="1"/>
        </w:r>
        <w:r w:rsidR="006D7A4B" w:rsidDel="007A2B7D">
          <w:rPr>
            <w:rFonts w:ascii="Times New Roman" w:hAnsi="Times New Roman" w:cs="Times New Roman"/>
            <w:lang w:val="en-US"/>
          </w:rPr>
          <w:delInstrText>ADDIN CSL_CITATION {"citationItems":[{"id":"ITEM-1","itemData":{"ISSN":"0944-1174","PMID":"8012512","abstract":"A 58-year-old Japanese man was admitted to our hospital with appendicitis and marked unconjugated hyperbilirubinemia (11.6 mg/dl). The jaundice worsened following appendectomy, and the direct-reacting bilirubin increased, probably due to the ceftizoxime administered postoperatively. Bilirubin diglucuronide was the main component of the serum direct-reacting bilirubin (51%) in serum measured by liquid chromatography. Because the discontinuation of ceftizoxime did not markedly improve the jaundice, epomediol, 200 mg tid, was administered orally. There was a marked decrease of serum bilirubin with an increase in the delta bilirubin/(conjugated bilirubin + delta bilirubin) ratio. After improvement of jaundice to below the pre-surgical level (4.4 mg/dl), we analyzed the duodenal bile for bilirubin fractions; those showed a marked reduction in bilirubin diglucuronide and a marked increase in bilirubin monoglucuronide, which was consistent with type II Crigler-Najjar syndrome. A marked increase of bilirubin diglucuronide in serum of this patient during cholestasis suggests that bilirubin conjugation proceeds in this syndrome when excretion of conjugated bilirubin decreases.","author":[{"dropping-particle":"","family":"Liu","given":"Zhonghui","non-dropping-particle":"","parse-names":false,"suffix":""},{"dropping-particle":"","family":"Pagani","given":"Mark","non-dropping-particle":"","parse-names":false,"suffix":""},{"dropping-particle":"","family":"Zinniker","given":"David","non-dropping-particle":"","parse-names":false,"suffix":""},{"dropping-particle":"","family":"Deconto","given":"Robert M","non-dropping-particle":"","parse-names":false,"suffix":""},{"dropping-particle":"","family":"Huber","given":"Matthew","non-dropping-particle":"","parse-names":false,"suffix":""},{"dropping-particle":"","family":"Brinkhuis","given":"Henk","non-dropping-particle":"","parse-names":false,"suffix":""},{"dropping-particle":"","family":"Shah","given":"Sunita R","non-dropping-particle":"","parse-names":false,"suffix":""},{"dropping-particle":"","family":"Leckie","given":"R Mark","non-dropping-particle":"","parse-names":false,"suffix":""},{"dropping-particle":"","family":"Pearson","given":"Ann","non-dropping-particle":"","parse-names":false,"suffix":""}],"container-title":"Science (New York, N.Y.)","id":"ITEM-1","issue":"February","issued":{"date-parts":[["2009"]]},"page":"1187-1190","title":"Eocene-Oligocene Climate Transition","type":"article-journal","volume":"323"},"uris":["http://www.mendeley.com/documents/?uuid=5ec613df-9bc1-402a-9c30-9b4bc19c0cf8","http://www.mendeley.com/documents/?uuid=98f76d11-114a-47f7-a713-d837ba0ada71"]}],"mendeley":{"formattedCitation":"(Liu et al. 2009)","plainTextFormattedCitation":"(Liu et al. 2009)","previouslyFormattedCitation":"(Liu et al. 2009)"},"properties":{"noteIndex":0},"schema":"https://github.com/citation-style-language/schema/raw/master/csl-citation.json"}</w:delInstrText>
        </w:r>
        <w:r w:rsidRPr="00B86404" w:rsidDel="007A2B7D">
          <w:rPr>
            <w:rFonts w:ascii="Times New Roman" w:hAnsi="Times New Roman" w:cs="Times New Roman"/>
            <w:lang w:val="en-US"/>
          </w:rPr>
          <w:fldChar w:fldCharType="separate"/>
        </w:r>
        <w:r w:rsidRPr="001D4832" w:rsidDel="007A2B7D">
          <w:rPr>
            <w:rFonts w:ascii="Times New Roman" w:hAnsi="Times New Roman" w:cs="Times New Roman"/>
            <w:noProof/>
            <w:lang w:val="en-US"/>
          </w:rPr>
          <w:delText>(Liu et al. 2009)</w:delText>
        </w:r>
        <w:r w:rsidRPr="00B86404" w:rsidDel="007A2B7D">
          <w:rPr>
            <w:rFonts w:ascii="Times New Roman" w:hAnsi="Times New Roman" w:cs="Times New Roman"/>
            <w:lang w:val="en-US"/>
          </w:rPr>
          <w:fldChar w:fldCharType="end"/>
        </w:r>
        <w:r w:rsidRPr="00B86404" w:rsidDel="007A2B7D">
          <w:rPr>
            <w:rFonts w:ascii="Times New Roman" w:hAnsi="Times New Roman" w:cs="Times New Roman"/>
            <w:lang w:val="en-US"/>
          </w:rPr>
          <w:delText xml:space="preserve"> and, as a consequence, permitted the emergence of new large areas with temperate climate, which benefited the dispersal of tropical lineages throughout temperate biomes </w:delText>
        </w:r>
        <w:commentRangeEnd w:id="158"/>
        <w:r w:rsidR="00EF74FE" w:rsidDel="007A2B7D">
          <w:rPr>
            <w:rStyle w:val="Refdecomentrio"/>
            <w:rFonts w:asciiTheme="minorHAnsi" w:eastAsiaTheme="minorHAnsi" w:hAnsiTheme="minorHAnsi" w:cstheme="minorBidi"/>
          </w:rPr>
          <w:commentReference w:id="158"/>
        </w:r>
        <w:r w:rsidRPr="00B86404" w:rsidDel="007A2B7D">
          <w:rPr>
            <w:rFonts w:ascii="Times New Roman" w:hAnsi="Times New Roman" w:cs="Times New Roman"/>
            <w:lang w:val="en-US"/>
          </w:rPr>
          <w:fldChar w:fldCharType="begin" w:fldLock="1"/>
        </w:r>
        <w:r w:rsidR="006D7A4B" w:rsidDel="007A2B7D">
          <w:rPr>
            <w:rFonts w:ascii="Times New Roman" w:hAnsi="Times New Roman" w:cs="Times New Roman"/>
            <w:lang w:val="en-US"/>
          </w:rPr>
          <w:delInstrText>ADDIN CSL_CITATION {"citationItems":[{"id":"ITEM-1","itemData":{"DOI":"10.1111/evo.12089","ISSN":"00143820","abstract":"We reviewed published phylogenies and selected 111 phylogenetic studies representing mammals, birds, insects, and flowering plants. We then mapped the latitudinal range of all taxa to test the relative importance of the tropical conservatism, out of the tropics, and diversification rate hypotheses in generating latitudinal diversity gradients. Most clades originated in the tropics, with diversity peaking in the zone of origin. Transitions of lineages between latitudinal zones occurred at 16-22% of the tree nodes. The most common type of transition was range expansions of tropical lineages to encompass also temperate latitudes. Thus, adaptation to new climatic conditions may not represent a major obstacle for many clades. These results contradict predictions of the tropical conservatism hypothesis (i.e., few clades colonizing extratropical latitudes), but support the out-of-the-tropics model (i.e., tropical originations and subsequent latitudinal range expansions). Our results suggest no difference in diversification between tropical and temperate sister lineages; thus, diversity of tropical clades was not explained by higher diversification rates in this zone. Moreover, lineages with latitudinal stasis diversified more compared to sister lineages entering a new latitudinal zone. This preserved preexisting diversity differences between latitudinal zones and can be considered a new mechanism for why diversity tends to peak in the zone of origin.","author":[{"dropping-particle":"","family":"Jansson","given":"Roland","non-dropping-particle":"","parse-names":false,"suffix":""},{"dropping-particle":"","family":"Rodríguez-Castañeda","given":"Genoveva","non-dropping-particle":"","parse-names":false,"suffix":""},{"dropping-particle":"","family":"Harding","given":"Larisa E.","non-dropping-particle":"","parse-names":false,"suffix":""}],"container-title":"Evolution","id":"ITEM-1","issue":"6","issued":{"date-parts":[["2013"]]},"page":"1741-1755","title":"What can multiple phylogenies say about the latitudinal diversity gradient? A new look at the tropical conservatism, out of the tropics, and diversification rate hypotheses","type":"article-journal","volume":"67"},"uris":["http://www.mendeley.com/documents/?uuid=36fc42ba-e9d5-433f-a091-2a173261b599","http://www.mendeley.com/documents/?uuid=99e33224-d528-4ead-af7a-2e8b179286a4"]},{"id":"ITEM-2","itemData":{"DOI":"10.1111/geb.12370","ISBN":"1466-822X","ISSN":"14668238","abstract":"Aim\\n\\nRecent research suggests that the latitudinal diversity gradient (LDG) in birds is unlikely to result from faster diversification in the tropics. This puts the focus on other mechanisms, such as dispersal, as the primary drivers for the LDG. We aim to distinguish two prominent models, tropical conservatism (TCH) and out of the tropics (OTM), which make distinct predictions about dispersal across latitudes and the phylogenetic clustering of assemblages in temperate regions.\\n\\n\\nLocation\\n\\nGlobal.\\n\\n\\nMethods\\n\\nWe used geographic and phylogenetic data for more than 9000 bird species to reconstruct the ancestral latitudinal zone for each node in each of 100 bird phylogenetic estimates. We used methods that consider discrete latitudinal zones, as well as those that consider latitudinal position as a continuous variable. We then estimated the frequency of ancestor–descendant dispersal within and across latitudinal zones. We also quantified phylogenetic clustering in latitudinal zones separately for bird assemblages within the Old World and the New World.\\n\\n\\nResults\\n\\nLatitudinal distributions are relatively conserved: 60–96% of nodes had the same inferred latitude as their immediate ancestral node. We find that dispersal events out of the tropics were less frequent (4–5%) than dispersal events into the tropics (15–21%), the opposite of what would be expected under the OTM. Nodes with inferred temperate distributions are generally younger than the Eocene–Oligocene Climate Transition, as expected under the TCH. Phylogenetic clustering shows no regular patterns of association with latitude, and is likely to be largely driven by radiations within a few large forested biomes.\\n\\n\\nMain conclusions\\n\\nOur results provide support for the expectations of the TCH, but are less consistent with those of the OTM. Both the deeper origins of tropical clades and the comparatively recent but infrequent dispersal events into temperate regions appear to play a role in generating the strong disparity in tropical and temperate species richness in birds.","author":[{"dropping-particle":"","family":"Duchêne","given":"David A.","non-dropping-particle":"","parse-names":false,"suffix":""},{"dropping-particle":"","family":"Cardillo","given":"Marcel","non-dropping-particle":"","parse-names":false,"suffix":""}],"container-title":"Global Ecology and Biogeography","id":"ITEM-2","issued":{"date-parts":[["2015"]]},"title":"Phylogenetic patterns in the geographic distributions of birds support the tropical conservatism hypothesis","type":"article-journal"},"uris":["http://www.mendeley.com/documents/?uuid=e2f58a67-33b5-49ec-91dc-71214dee62ac","http://www.mendeley.com/documents/?uuid=7d1cd333-cd5a-3772-9e2b-07dad4618737"]},{"id":"ITEM-3","itemData":{"DOI":"10.1016/j.tree.2004.09.011","ISBN":"0169-5347","ISSN":"01695347","PMID":"16701326","abstract":"Ecology and historical (phylogeny-based) biogeography have much to offer one another, but exchanges between these fields have been limited. Historical biogeography has become narrowly focused on using phylogenies to discover the history of geological connections among regions. Conversely, ecologists often ignore historical biogeography, even when its input can be crucial. Both historical biogeographers and ecologists have more-or-less abandoned attempts to understand the processes that determine the large-scale distribution of clades. Here, we describe the chasm that has developed between ecology and historical biogeography, some of the important questions that have fallen into it and how it might be bridged. To illustrate the benefits of an integrated approach, we expand on a model that can help explain the latitudinal gradient of species richness.","author":[{"dropping-particle":"","family":"Wiens","given":"John J.","non-dropping-particle":"","parse-names":false,"suffix":""},{"dropping-particle":"","family":"Donoghue","given":"Michael J.","non-dropping-particle":"","parse-names":false,"suffix":""}],"container-title":"Trends in Ecology and Evolution","id":"ITEM-3","issue":"12","issued":{"date-parts":[["2004"]]},"page":"639-644","title":"Historical biogeography, ecology and species richness","type":"article-journal","volume":"19"},"uris":["http://www.mendeley.com/documents/?uuid=7896fc06-4d9f-445e-9b4b-ca69e625de31"]}],"mendeley":{"formattedCitation":"(Wiens and Donoghue 2004, Jansson et al. 2013, Duchêne and Cardillo 2015)","plainTextFormattedCitation":"(Wiens and Donoghue 2004, Jansson et al. 2013, Duchêne and Cardillo 2015)","previouslyFormattedCitation":"(Wiens and Donoghue 2004, Jansson et al. 2013, Duchêne and Cardillo 2015)"},"properties":{"noteIndex":0},"schema":"https://github.com/citation-style-language/schema/raw/master/csl-citation.json"}</w:delInstrText>
        </w:r>
        <w:r w:rsidRPr="00B86404" w:rsidDel="007A2B7D">
          <w:rPr>
            <w:rFonts w:ascii="Times New Roman" w:hAnsi="Times New Roman" w:cs="Times New Roman"/>
            <w:lang w:val="en-US"/>
          </w:rPr>
          <w:fldChar w:fldCharType="separate"/>
        </w:r>
        <w:r w:rsidR="001D4832" w:rsidRPr="001D4832" w:rsidDel="007A2B7D">
          <w:rPr>
            <w:rFonts w:ascii="Times New Roman" w:hAnsi="Times New Roman" w:cs="Times New Roman"/>
            <w:noProof/>
            <w:lang w:val="en-US"/>
          </w:rPr>
          <w:delText>(Wiens and Donoghue 2004, Jansson et al. 2013, Duchêne and Cardillo 2015)</w:delText>
        </w:r>
        <w:r w:rsidRPr="00B86404" w:rsidDel="007A2B7D">
          <w:rPr>
            <w:rFonts w:ascii="Times New Roman" w:hAnsi="Times New Roman" w:cs="Times New Roman"/>
            <w:lang w:val="en-US"/>
          </w:rPr>
          <w:fldChar w:fldCharType="end"/>
        </w:r>
        <w:r w:rsidRPr="00B86404" w:rsidDel="007A2B7D">
          <w:rPr>
            <w:rFonts w:ascii="Times New Roman" w:hAnsi="Times New Roman" w:cs="Times New Roman"/>
            <w:lang w:val="en-US"/>
          </w:rPr>
          <w:delText xml:space="preserve">. On the other hand, OTT suggests a continuous dispersal of lineages into temperate biomes, and is less explicit about the timing of the dispersal events </w:delText>
        </w:r>
        <w:r w:rsidRPr="00B86404" w:rsidDel="007A2B7D">
          <w:rPr>
            <w:rFonts w:ascii="Times New Roman" w:hAnsi="Times New Roman" w:cs="Times New Roman"/>
            <w:lang w:val="en-US"/>
          </w:rPr>
          <w:fldChar w:fldCharType="begin" w:fldLock="1"/>
        </w:r>
        <w:r w:rsidR="006D7A4B" w:rsidRPr="007A2B7D" w:rsidDel="007A2B7D">
          <w:rPr>
            <w:rFonts w:ascii="Times New Roman" w:hAnsi="Times New Roman" w:cs="Times New Roman"/>
            <w:lang w:val="en-US"/>
            <w:rPrChange w:id="159" w:author="Gabriel Nakamura" w:date="2020-06-12T13:34:00Z">
              <w:rPr>
                <w:rFonts w:ascii="Times New Roman" w:hAnsi="Times New Roman" w:cs="Times New Roman"/>
                <w:sz w:val="24"/>
                <w:szCs w:val="24"/>
                <w:lang w:val="en-US"/>
              </w:rPr>
            </w:rPrChange>
          </w:rPr>
          <w:delInstrText>ADDIN CSL_CITATION {"citationItems":[{"id":"ITEM-1","itemData":{"DOI":"10.1126/science.1130880","ISBN":"0036-8075","ISSN":"00368075","PMID":"17023653","abstract":"The evolutionary dynamics underlying the latitudinal gradient in biodiversity have been controversial for over a century. Using a spatially explicit approach that incorporates not only origination and extinction but immigration, a global analysis of genera and subgenera of marine bivalves over the past 11 million years supports an \"out of the tropics\" model, in which taxa preferentially originate in the tropics and expand toward the poles without losing their tropical presence. The tropics are thus both a cradle and a museum of biodiversity, contrary to the conceptual dichotomy dominant since 1974; a tropical diversity crisis would thus have profound evolutionary effects at all latitudes.","author":[{"dropping-particle":"","family":"Jablonski","given":"David","non-dropping-particle":"","parse-names":false,"suffix":""},{"dropping-particle":"","family":"Roy","given":"Kaustuv","non-dropping-particle":"","parse-names":false,"suffix":""},{"dropping-particle":"","family":"Valentine","given":"James W.","non-dropping-particle":"","parse-names":false,"suffix":""}],"container-title":"Science","id":"ITEM-1","issued":{"date-parts":[["2006"]]},"title":"Out of the tropics: Evolutionary dynamics of the latitudinal diversity gradient","type":"article-journal"},"uris":["http://www.mendeley.com/documents/?uuid=140d5692-be2a-451d-a668-c484eee3321e","http://www.mendeley.com/documents/?uuid=12602bbc-13dd-3dca-aa00-c090f5ae4638"]},{"id":"ITEM-2","itemData":{"DOI":"10.1111/geb.12370","ISBN":"1466-822X","ISSN":"14668238","abstract":"Aim\\n\\nRecent research suggests that the latitudinal diversity gradient (LDG) in birds is unlikely to result from faster diversification in the tropics. This puts the focus on other mechanisms, such as dispersal, as the primary drivers for the LDG. We aim to distinguish two prominent models, tropical conservatism (TCH) and out of the tropics (OTM), which make distinct predictions about dispersal across latitudes and the phylogenetic clustering of assemblages in temperate regions.\\n\\n\\nLocation\\n\\nGlobal.\\n\\n\\nMethods\\n\\nWe used geographic and phylogenetic data for more than 9000 bird species to reconstruct the ancestral latitudinal zone for each node in each of 100 bird phylogenetic estimates. We used methods that consider discrete latitudinal zones, as well as those that consider latitudinal position as a continuous variable. We then estimated the frequency of ancestor–descendant dispersal within and across latitudinal zones. We also quantified phylogenetic clustering in latitudinal zones separately for bird assemblages within the Old World and the New World.\\n\\n\\nResults\\n\\nLatitudinal distributions are relatively conserved: 60–96% of nodes had the same inferred latitude as their immediate ancestral node. We find that dispersal events out of the tropics were less frequent (4–5%) than dispersal events into the tropics (15–21%), the opposite of what would be expected under the OTM. Nodes with inferred temperate distributions are generally younger than the Eocene–Oligocene Climate Transition, as expected under the TCH. Phylogenetic clustering shows no regular patterns of association with latitude, and is likely to be largely driven by radiations within a few large forested biomes.\\n\\n\\nMain conclusions\\n\\nOur results provide support for the expectations of the TCH, but are less consistent with those of the OTM. Both the deeper origins of tropical clades and the comparatively recent but infrequent dispersal events into temperate regions appear to play a role in generating the strong disparity in tropical and temperate species richness in birds.","author":[{"dropping-particle":"","family":"Duchêne","given":"David A.","non-dropping-particle":"","parse-names":false,"suffix":""},{"dropping-particle":"","family":"Cardillo","given":"Marcel","non-dropping-particle":"","parse-names":false,"suffix":""}],"container-title":"Global Ecology and Biogeography","id":"ITEM-2","issued":{"date-parts":[["2015"]]},"title":"Phylogenetic patterns in the geographic distributions of birds support the tropical conservatism hypothesis","type":"article-journal"},"uris":["http://www.mendeley.com/documents/?uuid=e2f58a67-33b5-49ec-91dc-71214dee62ac","http://www.mendeley.com/documents/?uuid=7d1cd333-cd5a-3772-9e2b-07dad4618737","http://www.mendeley.com/documents/?uuid=158b2370-43e3-49d9-b23a-6867cd243ae5"]}],"mendeley":{"formattedCitation":"(Jablonski et al. 2006, Duchêne and Cardillo 2015)","plainTextFormattedCitation":"(Jablonski et al. 2006, Duchêne and Cardillo 2015)","previouslyFormattedCitation":"(Jablonski et al. 2006, Duchêne and Cardillo 2015)"},"properties":{"noteIndex":0},"schema":"https://github.com/citation-style-language/schema/raw/master/csl-citation.json"}</w:delInstrText>
        </w:r>
        <w:r w:rsidRPr="00B86404" w:rsidDel="007A2B7D">
          <w:rPr>
            <w:rFonts w:ascii="Times New Roman" w:hAnsi="Times New Roman" w:cs="Times New Roman"/>
            <w:lang w:val="en-US"/>
          </w:rPr>
          <w:fldChar w:fldCharType="separate"/>
        </w:r>
        <w:r w:rsidR="001D4832" w:rsidRPr="007A2B7D" w:rsidDel="007A2B7D">
          <w:rPr>
            <w:rFonts w:ascii="Times New Roman" w:hAnsi="Times New Roman" w:cs="Times New Roman"/>
            <w:noProof/>
            <w:lang w:val="en-US"/>
            <w:rPrChange w:id="160" w:author="Gabriel Nakamura" w:date="2020-06-12T13:34:00Z">
              <w:rPr>
                <w:rFonts w:ascii="Times New Roman" w:hAnsi="Times New Roman" w:cs="Times New Roman"/>
                <w:noProof/>
                <w:sz w:val="24"/>
                <w:szCs w:val="24"/>
                <w:lang w:val="en-US"/>
              </w:rPr>
            </w:rPrChange>
          </w:rPr>
          <w:delText>(Jablonski et al. 2006, Duchêne and Cardillo 2015)</w:delText>
        </w:r>
        <w:r w:rsidRPr="00B86404" w:rsidDel="007A2B7D">
          <w:rPr>
            <w:rFonts w:ascii="Times New Roman" w:hAnsi="Times New Roman" w:cs="Times New Roman"/>
            <w:lang w:val="en-US"/>
          </w:rPr>
          <w:fldChar w:fldCharType="end"/>
        </w:r>
        <w:r w:rsidRPr="00B86404" w:rsidDel="007A2B7D">
          <w:rPr>
            <w:rFonts w:ascii="Times New Roman" w:hAnsi="Times New Roman" w:cs="Times New Roman"/>
            <w:lang w:val="en-US"/>
          </w:rPr>
          <w:delText>.</w:delText>
        </w:r>
        <w:r w:rsidDel="007A2B7D">
          <w:rPr>
            <w:rFonts w:ascii="Times New Roman" w:hAnsi="Times New Roman" w:cs="Times New Roman"/>
            <w:lang w:val="en-US"/>
          </w:rPr>
          <w:delText xml:space="preserve"> Secondly, under TNC dispersal events are infrequent</w:delText>
        </w:r>
        <w:r w:rsidR="000A71FF" w:rsidDel="007A2B7D">
          <w:rPr>
            <w:rFonts w:ascii="Times New Roman" w:hAnsi="Times New Roman" w:cs="Times New Roman"/>
            <w:lang w:val="en-US"/>
          </w:rPr>
          <w:delText xml:space="preserve"> (</w:delText>
        </w:r>
        <w:r w:rsidR="000A71FF" w:rsidRPr="000A71FF" w:rsidDel="007A2B7D">
          <w:rPr>
            <w:rFonts w:ascii="Times New Roman" w:hAnsi="Times New Roman" w:cs="Times New Roman"/>
            <w:highlight w:val="yellow"/>
            <w:lang w:val="en-US"/>
          </w:rPr>
          <w:delText>referência</w:delText>
        </w:r>
        <w:r w:rsidR="000A71FF" w:rsidDel="007A2B7D">
          <w:rPr>
            <w:rFonts w:ascii="Times New Roman" w:hAnsi="Times New Roman" w:cs="Times New Roman"/>
            <w:lang w:val="en-US"/>
          </w:rPr>
          <w:delText>)</w:delText>
        </w:r>
        <w:r w:rsidDel="007A2B7D">
          <w:rPr>
            <w:rFonts w:ascii="Times New Roman" w:hAnsi="Times New Roman" w:cs="Times New Roman"/>
            <w:lang w:val="en-US"/>
          </w:rPr>
          <w:delText>,</w:delText>
        </w:r>
        <w:r w:rsidR="000A71FF" w:rsidDel="007A2B7D">
          <w:rPr>
            <w:rFonts w:ascii="Times New Roman" w:hAnsi="Times New Roman" w:cs="Times New Roman"/>
            <w:lang w:val="en-US"/>
          </w:rPr>
          <w:delText xml:space="preserve"> therefore,</w:delText>
        </w:r>
        <w:r w:rsidDel="007A2B7D">
          <w:rPr>
            <w:rFonts w:ascii="Times New Roman" w:hAnsi="Times New Roman" w:cs="Times New Roman"/>
            <w:lang w:val="en-US"/>
          </w:rPr>
          <w:delText xml:space="preserve"> </w:delText>
        </w:r>
        <w:r w:rsidR="00B86404" w:rsidRPr="00B86404" w:rsidDel="007A2B7D">
          <w:rPr>
            <w:rFonts w:ascii="Times New Roman" w:eastAsia="Times New Roman" w:hAnsi="Times New Roman" w:cs="Times New Roman"/>
            <w:lang w:val="en"/>
          </w:rPr>
          <w:delText>TNC</w:delText>
        </w:r>
        <w:r w:rsidR="00B86404" w:rsidRPr="00B86404" w:rsidDel="007A2B7D">
          <w:rPr>
            <w:rFonts w:ascii="Times New Roman" w:hAnsi="Times New Roman" w:cs="Times New Roman"/>
            <w:lang w:val="en-US"/>
          </w:rPr>
          <w:delText xml:space="preserve"> pr</w:delText>
        </w:r>
        <w:r w:rsidDel="007A2B7D">
          <w:rPr>
            <w:rFonts w:ascii="Times New Roman" w:hAnsi="Times New Roman" w:cs="Times New Roman"/>
            <w:lang w:val="en-US"/>
          </w:rPr>
          <w:delText>edicts that the temperate regions</w:delText>
        </w:r>
        <w:r w:rsidR="00B86404" w:rsidRPr="00B86404" w:rsidDel="007A2B7D">
          <w:rPr>
            <w:rFonts w:ascii="Times New Roman" w:hAnsi="Times New Roman" w:cs="Times New Roman"/>
            <w:lang w:val="en-US"/>
          </w:rPr>
          <w:delText xml:space="preserve"> will have phylogenetically clustered assemblages (i.e temperate species are more closely related to each other than expected),</w:delText>
        </w:r>
        <w:r w:rsidDel="007A2B7D">
          <w:rPr>
            <w:rFonts w:ascii="Times New Roman" w:hAnsi="Times New Roman" w:cs="Times New Roman"/>
            <w:lang w:val="en-US"/>
          </w:rPr>
          <w:delText xml:space="preserve"> while under</w:delText>
        </w:r>
        <w:r w:rsidR="00B86404" w:rsidRPr="00B86404" w:rsidDel="007A2B7D">
          <w:rPr>
            <w:rFonts w:ascii="Times New Roman" w:hAnsi="Times New Roman" w:cs="Times New Roman"/>
            <w:lang w:val="en-US"/>
          </w:rPr>
          <w:delText xml:space="preserve"> OTT</w:delText>
        </w:r>
        <w:r w:rsidDel="007A2B7D">
          <w:rPr>
            <w:rFonts w:ascii="Times New Roman" w:hAnsi="Times New Roman" w:cs="Times New Roman"/>
            <w:lang w:val="en-US"/>
          </w:rPr>
          <w:delText>, given frequent events of dispersal</w:delText>
        </w:r>
        <w:r w:rsidR="000A71FF" w:rsidDel="007A2B7D">
          <w:rPr>
            <w:rFonts w:ascii="Times New Roman" w:hAnsi="Times New Roman" w:cs="Times New Roman"/>
            <w:lang w:val="en-US"/>
          </w:rPr>
          <w:delText xml:space="preserve"> (</w:delText>
        </w:r>
        <w:r w:rsidR="000A71FF" w:rsidRPr="000A71FF" w:rsidDel="007A2B7D">
          <w:rPr>
            <w:rFonts w:ascii="Times New Roman" w:hAnsi="Times New Roman" w:cs="Times New Roman"/>
            <w:highlight w:val="yellow"/>
            <w:lang w:val="en-US"/>
          </w:rPr>
          <w:delText>referência</w:delText>
        </w:r>
        <w:r w:rsidR="000A71FF" w:rsidDel="007A2B7D">
          <w:rPr>
            <w:rFonts w:ascii="Times New Roman" w:hAnsi="Times New Roman" w:cs="Times New Roman"/>
            <w:lang w:val="en-US"/>
          </w:rPr>
          <w:delText>)</w:delText>
        </w:r>
        <w:r w:rsidDel="007A2B7D">
          <w:rPr>
            <w:rFonts w:ascii="Times New Roman" w:hAnsi="Times New Roman" w:cs="Times New Roman"/>
            <w:lang w:val="en-US"/>
          </w:rPr>
          <w:delText>,</w:delText>
        </w:r>
        <w:r w:rsidR="00B86404" w:rsidRPr="00B86404" w:rsidDel="007A2B7D">
          <w:rPr>
            <w:rFonts w:ascii="Times New Roman" w:hAnsi="Times New Roman" w:cs="Times New Roman"/>
            <w:lang w:val="en-US"/>
          </w:rPr>
          <w:delText xml:space="preserve"> temperate biomes will have</w:delText>
        </w:r>
        <w:r w:rsidDel="007A2B7D">
          <w:rPr>
            <w:rFonts w:ascii="Times New Roman" w:hAnsi="Times New Roman" w:cs="Times New Roman"/>
            <w:lang w:val="en-US"/>
          </w:rPr>
          <w:delText xml:space="preserve"> either</w:delText>
        </w:r>
        <w:r w:rsidR="00B86404" w:rsidRPr="00B86404" w:rsidDel="007A2B7D">
          <w:rPr>
            <w:rFonts w:ascii="Times New Roman" w:hAnsi="Times New Roman" w:cs="Times New Roman"/>
            <w:lang w:val="en-US"/>
          </w:rPr>
          <w:delText xml:space="preserve"> phylogenetically overdispersed assemblages (i.e temperate species are less closely related to one another than expected)</w:delText>
        </w:r>
        <w:r w:rsidDel="007A2B7D">
          <w:rPr>
            <w:rFonts w:ascii="Times New Roman" w:hAnsi="Times New Roman" w:cs="Times New Roman"/>
            <w:lang w:val="en-US"/>
          </w:rPr>
          <w:delText xml:space="preserve"> or null assemblages with respect to phylogenetic affinities (Duchêne &amp; Cardillo 2015)</w:delText>
        </w:r>
        <w:r w:rsidR="00B86404" w:rsidRPr="00B86404" w:rsidDel="007A2B7D">
          <w:rPr>
            <w:rFonts w:ascii="Times New Roman" w:hAnsi="Times New Roman" w:cs="Times New Roman"/>
            <w:lang w:val="en-US"/>
          </w:rPr>
          <w:delText>.</w:delText>
        </w:r>
        <w:r w:rsidDel="007A2B7D">
          <w:rPr>
            <w:rFonts w:ascii="Times New Roman" w:hAnsi="Times New Roman" w:cs="Times New Roman"/>
            <w:lang w:val="en-US"/>
          </w:rPr>
          <w:delText xml:space="preserve"> </w:delText>
        </w:r>
      </w:del>
    </w:p>
    <w:p w14:paraId="7407EB1B" w14:textId="002BA1B5" w:rsidR="004B7EBA" w:rsidRPr="00396616" w:rsidDel="00C54157" w:rsidRDefault="000A71FF" w:rsidP="00C54157">
      <w:pPr>
        <w:pStyle w:val="Default"/>
        <w:spacing w:line="480" w:lineRule="auto"/>
        <w:rPr>
          <w:del w:id="161" w:author="Gabriel Nakamura" w:date="2020-06-12T13:34:00Z"/>
          <w:rFonts w:ascii="Times New Roman" w:hAnsi="Times New Roman" w:cs="Times New Roman"/>
        </w:rPr>
        <w:pPrChange w:id="162" w:author="Gabriel Nakamura" w:date="2020-06-12T13:34:00Z">
          <w:pPr>
            <w:autoSpaceDE w:val="0"/>
            <w:autoSpaceDN w:val="0"/>
            <w:adjustRightInd w:val="0"/>
            <w:spacing w:after="0" w:line="480" w:lineRule="auto"/>
            <w:ind w:firstLine="708"/>
            <w:jc w:val="both"/>
          </w:pPr>
        </w:pPrChange>
      </w:pPr>
      <w:del w:id="163" w:author="Gabriel Nakamura" w:date="2020-06-12T13:34:00Z">
        <w:r w:rsidDel="007A2B7D">
          <w:rPr>
            <w:rFonts w:ascii="Times New Roman" w:hAnsi="Times New Roman" w:cs="Times New Roman"/>
            <w:lang w:val="en-US"/>
          </w:rPr>
          <w:delText xml:space="preserve">Here, we investigated differences in the age and phylogenetic structure (clustered/overdispersed) of assemblages composed by Tyrannidae birds across the New World. Older ages of tropical assemblages and phylogenetic clustering of temperate assemblages gives support to TNC, while older temperate assemblages (or </w:delText>
        </w:r>
        <w:r w:rsidR="005E1914" w:rsidDel="007A2B7D">
          <w:rPr>
            <w:rFonts w:ascii="Times New Roman" w:hAnsi="Times New Roman" w:cs="Times New Roman"/>
            <w:lang w:val="en-US"/>
          </w:rPr>
          <w:delText>similar</w:delText>
        </w:r>
        <w:r w:rsidDel="007A2B7D">
          <w:rPr>
            <w:rFonts w:ascii="Times New Roman" w:hAnsi="Times New Roman" w:cs="Times New Roman"/>
            <w:lang w:val="en-US"/>
          </w:rPr>
          <w:delText xml:space="preserve"> ages of tropical and temperate assemblages) and phylogenetic clustering of tropical assemblages (or equal phylogenetic structure between tropical and temperate assemblages) gives support to OTT (</w:delText>
        </w:r>
        <w:commentRangeStart w:id="164"/>
        <w:r w:rsidDel="007A2B7D">
          <w:rPr>
            <w:rFonts w:ascii="Times New Roman" w:hAnsi="Times New Roman" w:cs="Times New Roman"/>
            <w:lang w:val="en-US"/>
          </w:rPr>
          <w:delText>Figure 1, Table 1</w:delText>
        </w:r>
        <w:commentRangeEnd w:id="164"/>
        <w:r w:rsidDel="007A2B7D">
          <w:rPr>
            <w:rStyle w:val="Refdecomentrio"/>
          </w:rPr>
          <w:commentReference w:id="164"/>
        </w:r>
        <w:r w:rsidDel="007A2B7D">
          <w:rPr>
            <w:rFonts w:ascii="Times New Roman" w:hAnsi="Times New Roman" w:cs="Times New Roman"/>
            <w:lang w:val="en-US"/>
          </w:rPr>
          <w:delText>).</w:delText>
        </w:r>
        <w:r w:rsidR="00396616" w:rsidDel="007A2B7D">
          <w:rPr>
            <w:rFonts w:ascii="Times New Roman" w:hAnsi="Times New Roman" w:cs="Times New Roman"/>
            <w:lang w:val="en-US"/>
          </w:rPr>
          <w:delText xml:space="preserve"> </w:delText>
        </w:r>
        <w:r w:rsidR="00396616" w:rsidRPr="00396616" w:rsidDel="007A2B7D">
          <w:rPr>
            <w:rFonts w:ascii="Times New Roman" w:hAnsi="Times New Roman" w:cs="Times New Roman"/>
            <w:color w:val="FF0000"/>
          </w:rPr>
          <w:delText>Incluir aqui evidências para TNC e OTT com birds! Fiz uma leitura rápida em Duchêne &amp; Cardillo 2015 e parecem existir evidências para ambas com pássaros, isso coloca o nosso artigo em perspectiva.</w:delText>
        </w:r>
        <w:r w:rsidR="00396616" w:rsidRPr="00396616" w:rsidDel="00C54157">
          <w:rPr>
            <w:rFonts w:ascii="Times New Roman" w:hAnsi="Times New Roman" w:cs="Times New Roman"/>
            <w:color w:val="FF0000"/>
          </w:rPr>
          <w:delText xml:space="preserve"> </w:delText>
        </w:r>
      </w:del>
    </w:p>
    <w:p w14:paraId="75238AFD" w14:textId="798A5134" w:rsidR="00B86404" w:rsidRPr="00B86404" w:rsidRDefault="004B7EBA" w:rsidP="00C54157">
      <w:pPr>
        <w:pStyle w:val="Default"/>
        <w:spacing w:line="480" w:lineRule="auto"/>
        <w:rPr>
          <w:rFonts w:ascii="Times New Roman" w:eastAsia="Times New Roman" w:hAnsi="Times New Roman" w:cs="Times New Roman"/>
          <w:lang w:val="en"/>
        </w:rPr>
        <w:pPrChange w:id="165" w:author="Gabriel Nakamura" w:date="2020-06-12T13:34:00Z">
          <w:pPr>
            <w:autoSpaceDE w:val="0"/>
            <w:autoSpaceDN w:val="0"/>
            <w:adjustRightInd w:val="0"/>
            <w:spacing w:after="0" w:line="480" w:lineRule="auto"/>
            <w:ind w:firstLine="708"/>
            <w:jc w:val="both"/>
          </w:pPr>
        </w:pPrChange>
      </w:pPr>
      <w:moveFromRangeStart w:id="166" w:author="Gabriel Nakamura" w:date="2020-06-12T13:35:00Z" w:name="move42861324"/>
      <w:moveFrom w:id="167" w:author="Gabriel Nakamura" w:date="2020-06-12T13:35:00Z">
        <w:r w:rsidDel="00C54157">
          <w:rPr>
            <w:rFonts w:ascii="Times New Roman" w:hAnsi="Times New Roman" w:cs="Times New Roman"/>
            <w:lang w:val="en-US"/>
          </w:rPr>
          <w:t>Tyrannidae is</w:t>
        </w:r>
        <w:r w:rsidR="00B86404" w:rsidRPr="00B86404" w:rsidDel="00C54157">
          <w:rPr>
            <w:rFonts w:ascii="Times New Roman" w:hAnsi="Times New Roman" w:cs="Times New Roman"/>
            <w:lang w:val="en-US"/>
          </w:rPr>
          <w:t xml:space="preserve"> a</w:t>
        </w:r>
        <w:r w:rsidR="007F0647" w:rsidDel="00C54157">
          <w:rPr>
            <w:rFonts w:ascii="Times New Roman" w:hAnsi="Times New Roman" w:cs="Times New Roman"/>
            <w:lang w:val="en-US"/>
          </w:rPr>
          <w:t>n ideal group to investigate the predictions above because of its widespread geographic distribution and high</w:t>
        </w:r>
        <w:r w:rsidR="00D21E3A" w:rsidDel="00C54157">
          <w:rPr>
            <w:rFonts w:ascii="Times New Roman" w:hAnsi="Times New Roman" w:cs="Times New Roman"/>
            <w:lang w:val="en-US"/>
          </w:rPr>
          <w:t xml:space="preserve"> species</w:t>
        </w:r>
        <w:r w:rsidR="007F0647" w:rsidDel="00C54157">
          <w:rPr>
            <w:rFonts w:ascii="Times New Roman" w:hAnsi="Times New Roman" w:cs="Times New Roman"/>
            <w:lang w:val="en-US"/>
          </w:rPr>
          <w:t xml:space="preserve"> richness across the Americas. Tyrannids are members of the</w:t>
        </w:r>
        <w:r w:rsidR="00B86404" w:rsidRPr="00B86404" w:rsidDel="00C54157">
          <w:rPr>
            <w:rFonts w:ascii="Times New Roman" w:hAnsi="Times New Roman" w:cs="Times New Roman"/>
            <w:lang w:val="en-US"/>
          </w:rPr>
          <w:t xml:space="preserve"> Suborder Subo</w:t>
        </w:r>
        <w:r w:rsidDel="00C54157">
          <w:rPr>
            <w:rFonts w:ascii="Times New Roman" w:hAnsi="Times New Roman" w:cs="Times New Roman"/>
            <w:lang w:val="en-US"/>
          </w:rPr>
          <w:t>scine</w:t>
        </w:r>
        <w:r w:rsidR="00396616" w:rsidDel="00C54157">
          <w:rPr>
            <w:rFonts w:ascii="Times New Roman" w:hAnsi="Times New Roman" w:cs="Times New Roman"/>
            <w:lang w:val="en-US"/>
          </w:rPr>
          <w:t>; the latter</w:t>
        </w:r>
        <w:r w:rsidR="00B86404" w:rsidRPr="00B86404" w:rsidDel="00C54157">
          <w:rPr>
            <w:rFonts w:ascii="Times New Roman" w:hAnsi="Times New Roman" w:cs="Times New Roman"/>
            <w:lang w:val="en-US"/>
          </w:rPr>
          <w:t xml:space="preserve"> originated in austral Gondwana and became isolated in South America when the continent was separated from Antarctica (about 40 Ma) </w:t>
        </w:r>
        <w:r w:rsidR="00B86404" w:rsidRPr="00B86404" w:rsidDel="00C54157">
          <w:rPr>
            <w:rFonts w:ascii="Times New Roman" w:hAnsi="Times New Roman" w:cs="Times New Roman"/>
            <w:lang w:val="en-US"/>
          </w:rPr>
          <w:fldChar w:fldCharType="begin" w:fldLock="1"/>
        </w:r>
        <w:r w:rsidR="006D7A4B" w:rsidDel="00C54157">
          <w:rPr>
            <w:rFonts w:ascii="Times New Roman" w:hAnsi="Times New Roman" w:cs="Times New Roman"/>
            <w:lang w:val="en-US"/>
          </w:rPr>
          <w:instrText>ADDIN CSL_CITATION {"citationItems":[{"id":"ITEM-1","itemData":{"DOI":"10.1111/jbi.12346","ISBN":"1365-2699","ISSN":"13652699","abstract":"Aim One prominent explanation for the latitudinal gradient in biodiversity proposes that its prime cause is the greater age and/or higher origination rates of tropical clades, and the infrequent or delayed dispersal of their component species into temperate regions. An alternative is that species’ carrying capacities vary regionally, which influences rates of time-averaged diversification via eco- logical opportunity. We contrast these hypotheses, in order to assess potential historical influences upon the latitudinal gradient of New World passerine birds (order Passeriformes), comparing patterns among the two suborders present (oscines and suboscines), which are known to have had different routes of dispersal across the region. Location New World. Methods We examine diversity patterns, their abiotic and biotic correlates, and the distributions of phylogenetically old and young species. Results Strong latitudinal gradients are present within both oscine and subos- cine birds, with maximum diversity towards the equator, but their overall shapes differ. Among the oscines, older lineages are found towards the north, with progressively younger lineages present further south. Regional variation in oscine richness is statistically well explained by a combination of productivity and elevation (R2 = 0.76). In contrast, few suboscine groups have colonized the north, so their current diversity is well correlated with temperature season- ality (R2 = 0.74). Main conclusions Because the oscines colonized the Americas from the north, their latitudinal gradient must reflect regional differences in time-aver- aged diversification rates, and not the time present within a region. The rich- ness patterns derived from phylogenetic data and the strong predictive power of the normalized difference vegetation index (NDVI) suggest that the radia- tion of the oscines is consistent with the idea that entry into a new region stimulates a burst of diversification, which is higher and/or continues for longer in areas with greater carrying capacity. Conversely, the suboscine distri- butions potentially reflect a large historical barrier to dispersal and niche con- servatism of climatic tolerances, possibly coupled with competition from the oscines. Although contemporary conditions can explain much of the passerine diversity patterns, history has had an important influence on the taxonomic composition of this gradient","author":[{"dropping-particle":"","family":"Kennedy","given":"Jonathan D.","non-dropping-particle":"","parse-names":false,"suffix":""},{"dropping-particle":"","family":"Wang","given":"Zhiheng","non-dropping-particle":"","parse-names":false,"suffix":""},{"dropping-particle":"","family":"Weir","given":"Jason T.","non-dropping-particle":"","parse-names":false,"suffix":""},{"dropping-particle":"","family":"Rahbek","given":"Carsten","non-dropping-particle":"","parse-names":false,"suffix":""},{"dropping-particle":"","family":"Fjeldså","given":"Jon","non-dropping-particle":"","parse-names":false,"suffix":""},{"dropping-particle":"","family":"Price","given":"Trevor D.","non-dropping-particle":"","parse-names":false,"suffix":""}],"container-title":"Journal of Biogeography","id":"ITEM-1","issued":{"date-parts":[["2014"]]},"title":"Into and out of the tropics: The generation of the latitudinal gradient among New World passerine birds","type":"article-journal"},"uris":["http://www.mendeley.com/documents/?uuid=02728680-7463-39ba-bcb2-b2b3ae796860","http://www.mendeley.com/documents/?uuid=9604450f-9b6f-4b9d-9235-6ab906b18ccc"]}],"mendeley":{"formattedCitation":"(Kennedy et al. 2014)","plainTextFormattedCitation":"(Kennedy et al. 2014)","previouslyFormattedCitation":"(Kennedy et al. 2014)"},"properties":{"noteIndex":0},"schema":"https://github.com/citation-style-language/schema/raw/master/csl-citation.json"}</w:instrText>
        </w:r>
        <w:r w:rsidR="00B86404" w:rsidRPr="00B86404" w:rsidDel="00C54157">
          <w:rPr>
            <w:rFonts w:ascii="Times New Roman" w:hAnsi="Times New Roman" w:cs="Times New Roman"/>
            <w:lang w:val="en-US"/>
          </w:rPr>
          <w:fldChar w:fldCharType="separate"/>
        </w:r>
        <w:r w:rsidR="00B86404" w:rsidRPr="001D4832" w:rsidDel="00C54157">
          <w:rPr>
            <w:rFonts w:ascii="Times New Roman" w:hAnsi="Times New Roman" w:cs="Times New Roman"/>
            <w:noProof/>
            <w:lang w:val="en-US"/>
          </w:rPr>
          <w:t>(Kennedy et al. 2014)</w:t>
        </w:r>
        <w:r w:rsidR="00B86404" w:rsidRPr="00B86404" w:rsidDel="00C54157">
          <w:rPr>
            <w:rFonts w:ascii="Times New Roman" w:hAnsi="Times New Roman" w:cs="Times New Roman"/>
            <w:lang w:val="en-US"/>
          </w:rPr>
          <w:fldChar w:fldCharType="end"/>
        </w:r>
        <w:r w:rsidR="00396616" w:rsidDel="00C54157">
          <w:rPr>
            <w:rFonts w:ascii="Times New Roman" w:hAnsi="Times New Roman" w:cs="Times New Roman"/>
            <w:lang w:val="en-US"/>
          </w:rPr>
          <w:t>. The family Tyrannidae</w:t>
        </w:r>
        <w:r w:rsidR="00B86404" w:rsidRPr="00B86404" w:rsidDel="00C54157">
          <w:rPr>
            <w:rFonts w:ascii="Times New Roman" w:hAnsi="Times New Roman" w:cs="Times New Roman"/>
            <w:lang w:val="en-US"/>
          </w:rPr>
          <w:t xml:space="preserve"> has its origin</w:t>
        </w:r>
        <w:r w:rsidR="007F0647" w:rsidDel="00C54157">
          <w:rPr>
            <w:rFonts w:ascii="Times New Roman" w:hAnsi="Times New Roman" w:cs="Times New Roman"/>
            <w:lang w:val="en-US"/>
          </w:rPr>
          <w:t xml:space="preserve"> probably</w:t>
        </w:r>
        <w:r w:rsidR="00B86404" w:rsidRPr="00B86404" w:rsidDel="00C54157">
          <w:rPr>
            <w:rFonts w:ascii="Times New Roman" w:hAnsi="Times New Roman" w:cs="Times New Roman"/>
            <w:lang w:val="en-US"/>
          </w:rPr>
          <w:t xml:space="preserve"> inside tropical rainforests in South America </w:t>
        </w:r>
        <w:r w:rsidR="00B86404" w:rsidRPr="00B86404" w:rsidDel="00C54157">
          <w:rPr>
            <w:rFonts w:ascii="Times New Roman" w:hAnsi="Times New Roman" w:cs="Times New Roman"/>
            <w:lang w:val="en-US"/>
          </w:rPr>
          <w:fldChar w:fldCharType="begin" w:fldLock="1"/>
        </w:r>
        <w:r w:rsidR="006D7A4B" w:rsidDel="00C54157">
          <w:rPr>
            <w:rFonts w:ascii="Times New Roman" w:hAnsi="Times New Roman" w:cs="Times New Roman"/>
            <w:lang w:val="en-US"/>
          </w:rPr>
          <w:instrText>ADDIN CSL_CITATION {"citationItems":[{"id":"ITEM-1","itemData":{"DOI":"10.1111/j.1463-6409.2008.00325.x","ISSN":"03003256","abstract":"Tyrant flycatchers constitute a substantial component of the land bird fauna in all South American habitats. Past interpretations of the morphological and ecological evolution in the group have been hampered by the lack of a well-resolved hypothesis of their phylogenetic interrelationships. Here, we present a well-resolved phylogeny based on DNA sequences from three nuclear introns for 128 taxa. Our results confirm much of the overall picture of Tyrannidae relationships, and also identify several novel relationships. The genera Onychorhynchus, Myiobius and Terenotriccus are placed outside Tyrannidae and may be more closely related to Tityridae. Tyrannidae consists of two main lineages. An expanded pipromorphine clade includes flatbills, tody-tyrants and antpipits, and also Phylloscartes and Pogonotriccus. The spadebills, Neopipo and Tachuris are their closest relatives. The remainder of the tyrant flycatchers forms a well-supported clade, subdivided in two large subclades, which differ consistently in foraging behaviour, the perch-gleaning elaeniines and the sallying myiarchines, tyrannines and fluvicolines. A third clade is formed by the genera Myiotriccus, Pyrrhomyias, Hirundinea and three species currently placed in Myiophobus. Ancestral habitat reconstruction and divergence date estimation suggest that early divergence events in Tyrannida took place in a humid forest environment during the Oligocene. Large-scale diversification in open habitats is confined to the clade consisting of the elaeniines, myiarchines, tyrannines and fluvicolines. This radiation correlates in time to the expansion of semi-open and open habitats from the mid-Miocene (c. 15 Mya) onwards. The pipromorphine, elaeniine and myiarchine-tyrannine-fluvicoline clades each employ distinct foraging strategies (upward striking, perch-gleaning and sallying, respectively), but the degree of diversity in morphology and microhabitat exploitation is markedly different between these clades. While the pipromorphines and elaeniines each are remarkably homogenous in morphology and exploit a restricted range of microhabitats, the myiarchine-tyrannine-fluvicoline clade is more diverse in these respects. This greater ecological diversity, especially as manifested in their success in colonizing a wider spectrum of open habitats, appears to be connected to a greater adaptive flexibility of the search-and-sally foraging behaviour.","author":[{"dropping-particle":"","family":"Ohlson","given":"Jan","non-dropping-particle":"","parse-names":false,"suffix":""},{"dropping-particle":"","family":"Fjeldså","given":"Jon","non-dropping-particle":"","parse-names":false,"suffix":""},{"dropping-particle":"","family":"Ericson","given":"Per G.P.","non-dropping-particle":"","parse-names":false,"suffix":""}],"container-title":"Zoologica Scripta","id":"ITEM-1","issue":"3","issued":{"date-parts":[["2008"]]},"page":"315-335","title":"Tyrant flycatchers coming out in the open: Phylogeny and ecological radiation of Tyrannidae (Aves, Passeriformes)","type":"article-journal","volume":"37"},"uris":["http://www.mendeley.com/documents/?uuid=60fea7de-de69-439a-97e5-e460896aa92f","http://www.mendeley.com/documents/?uuid=545d4402-e6b4-4157-bd95-e3d18edbb2eb"]}],"mendeley":{"formattedCitation":"(Ohlson et al. 2008)","plainTextFormattedCitation":"(Ohlson et al. 2008)","previouslyFormattedCitation":"(Ohlson et al. 2008)"},"properties":{"noteIndex":0},"schema":"https://github.com/citation-style-language/schema/raw/master/csl-citation.json"}</w:instrText>
        </w:r>
        <w:r w:rsidR="00B86404" w:rsidRPr="00B86404" w:rsidDel="00C54157">
          <w:rPr>
            <w:rFonts w:ascii="Times New Roman" w:hAnsi="Times New Roman" w:cs="Times New Roman"/>
            <w:lang w:val="en-US"/>
          </w:rPr>
          <w:fldChar w:fldCharType="separate"/>
        </w:r>
        <w:r w:rsidR="00B86404" w:rsidRPr="001D4832" w:rsidDel="00C54157">
          <w:rPr>
            <w:rFonts w:ascii="Times New Roman" w:hAnsi="Times New Roman" w:cs="Times New Roman"/>
            <w:noProof/>
            <w:lang w:val="en-US"/>
          </w:rPr>
          <w:t>(Ohlson et al. 2008)</w:t>
        </w:r>
        <w:r w:rsidR="00B86404" w:rsidRPr="00B86404" w:rsidDel="00C54157">
          <w:rPr>
            <w:rFonts w:ascii="Times New Roman" w:hAnsi="Times New Roman" w:cs="Times New Roman"/>
            <w:lang w:val="en-US"/>
          </w:rPr>
          <w:fldChar w:fldCharType="end"/>
        </w:r>
        <w:r w:rsidR="00B86404" w:rsidRPr="00B86404" w:rsidDel="00C54157">
          <w:rPr>
            <w:rFonts w:ascii="Times New Roman" w:hAnsi="Times New Roman" w:cs="Times New Roman"/>
            <w:lang w:val="en-US"/>
          </w:rPr>
          <w:t xml:space="preserve"> and  presents a restricted distribution in the New World. This family is known to be one of the largest and most diverse bird families in the world. It shows </w:t>
        </w:r>
        <w:r w:rsidR="00396616" w:rsidDel="00C54157">
          <w:rPr>
            <w:rFonts w:ascii="Times New Roman" w:hAnsi="Times New Roman" w:cs="Times New Roman"/>
            <w:lang w:val="en-US"/>
          </w:rPr>
          <w:t>a great diversity of body forms and</w:t>
        </w:r>
        <w:r w:rsidR="00B86404" w:rsidRPr="00B86404" w:rsidDel="00C54157">
          <w:rPr>
            <w:rFonts w:ascii="Times New Roman" w:hAnsi="Times New Roman" w:cs="Times New Roman"/>
            <w:lang w:val="en-US"/>
          </w:rPr>
          <w:t xml:space="preserve"> ecological roles </w:t>
        </w:r>
        <w:r w:rsidR="00396616" w:rsidDel="00C54157">
          <w:rPr>
            <w:rFonts w:ascii="Times New Roman" w:hAnsi="Times New Roman" w:cs="Times New Roman"/>
            <w:lang w:val="en-US"/>
          </w:rPr>
          <w:t>that made</w:t>
        </w:r>
        <w:r w:rsidR="00B86404" w:rsidRPr="00B86404" w:rsidDel="00C54157">
          <w:rPr>
            <w:rFonts w:ascii="Times New Roman" w:hAnsi="Times New Roman" w:cs="Times New Roman"/>
            <w:lang w:val="en-US"/>
          </w:rPr>
          <w:t xml:space="preserve"> them a good model for</w:t>
        </w:r>
        <w:r w:rsidR="00B86404" w:rsidRPr="00B86404" w:rsidDel="00C54157">
          <w:rPr>
            <w:rFonts w:ascii="Times New Roman" w:eastAsia="Times New Roman" w:hAnsi="Times New Roman" w:cs="Times New Roman"/>
            <w:lang w:val="en"/>
          </w:rPr>
          <w:t xml:space="preserve"> a series of studies on evolutionary radiations in a group of continental birds (Fitzpatrick, 1980). Additionally, as ecology, behavior and life histories of birds </w:t>
        </w:r>
        <w:r w:rsidR="00396616" w:rsidDel="00C54157">
          <w:rPr>
            <w:rFonts w:ascii="Times New Roman" w:eastAsia="Times New Roman" w:hAnsi="Times New Roman" w:cs="Times New Roman"/>
            <w:lang w:val="en"/>
          </w:rPr>
          <w:t>are relatively accessible,</w:t>
        </w:r>
        <w:r w:rsidR="00B86404" w:rsidRPr="00B86404" w:rsidDel="00C54157">
          <w:rPr>
            <w:rFonts w:ascii="Times New Roman" w:eastAsia="Times New Roman" w:hAnsi="Times New Roman" w:cs="Times New Roman"/>
            <w:lang w:val="en"/>
          </w:rPr>
          <w:t xml:space="preserve"> America</w:t>
        </w:r>
        <w:r w:rsidR="00396616" w:rsidDel="00C54157">
          <w:rPr>
            <w:rFonts w:ascii="Times New Roman" w:eastAsia="Times New Roman" w:hAnsi="Times New Roman" w:cs="Times New Roman"/>
            <w:lang w:val="en"/>
          </w:rPr>
          <w:t>n tyrannids</w:t>
        </w:r>
        <w:r w:rsidR="00B86404" w:rsidRPr="00B86404" w:rsidDel="00C54157">
          <w:rPr>
            <w:rFonts w:ascii="Times New Roman" w:eastAsia="Times New Roman" w:hAnsi="Times New Roman" w:cs="Times New Roman"/>
            <w:lang w:val="en"/>
          </w:rPr>
          <w:t xml:space="preserve"> enable us to study the roles of phylogenetic conservatism and key innovations in the development of a regional fauna </w:t>
        </w:r>
        <w:r w:rsidR="00B86404" w:rsidRPr="00B86404" w:rsidDel="00C54157">
          <w:rPr>
            <w:rFonts w:ascii="Times New Roman" w:eastAsia="Times New Roman" w:hAnsi="Times New Roman" w:cs="Times New Roman"/>
            <w:lang w:val="en"/>
          </w:rPr>
          <w:fldChar w:fldCharType="begin" w:fldLock="1"/>
        </w:r>
        <w:r w:rsidR="001D4832" w:rsidDel="00C54157">
          <w:rPr>
            <w:rFonts w:ascii="Times New Roman" w:eastAsia="Times New Roman" w:hAnsi="Times New Roman" w:cs="Times New Roman"/>
            <w:lang w:val="en"/>
          </w:rPr>
          <w:instrText>ADDIN CSL_CITATION {"citationItems":[{"id":"ITEM-1","itemData":{"DOI":"10.1034/j.1600-048X.2002.330301.x","ISBN":"09088857","ISSN":"09088857","PMID":"181","abstract":"Comments on the historical ecology of the South American passerine fauna.  South America as an isolated island continent throughout most of the Tertiary period; Relationship between oscines and suboscines as plausible example of the replacement of major clades of birds by new arrivals.","author":[{"dropping-particle":"","family":"Ricklefs","given":"Robert E.","non-dropping-particle":"","parse-names":false,"suffix":""}],"container-title":"Journal of Avian Biology","id":"ITEM-1","issued":{"date-parts":[["2002"]]},"title":"Splendid isolation: Historical ecology of the South American passerine fauna","type":"article"},"uris":["http://www.mendeley.com/documents/?uuid=9a3f8710-caae-3304-8eab-b5264c5d5afe","http://www.mendeley.com/documents/?uuid=a32b5875-f147-428f-9bc9-6539e3c39fbe"]}],"mendeley":{"formattedCitation":"(Ricklefs 2002)","plainTextFormattedCitation":"(Ricklefs 2002)","previouslyFormattedCitation":"(Ricklefs 2002)"},"properties":{"noteIndex":0},"schema":"https://github.com/citation-style-language/schema/raw/master/csl-citation.json"}</w:instrText>
        </w:r>
        <w:r w:rsidR="00B86404" w:rsidRPr="00B86404" w:rsidDel="00C54157">
          <w:rPr>
            <w:rFonts w:ascii="Times New Roman" w:eastAsia="Times New Roman" w:hAnsi="Times New Roman" w:cs="Times New Roman"/>
            <w:lang w:val="en"/>
          </w:rPr>
          <w:fldChar w:fldCharType="separate"/>
        </w:r>
        <w:r w:rsidR="00B86404" w:rsidRPr="00B86404" w:rsidDel="00C54157">
          <w:rPr>
            <w:rFonts w:ascii="Times New Roman" w:eastAsia="Times New Roman" w:hAnsi="Times New Roman" w:cs="Times New Roman"/>
            <w:noProof/>
            <w:lang w:val="en"/>
          </w:rPr>
          <w:t>(Ricklefs 2002)</w:t>
        </w:r>
        <w:r w:rsidR="00B86404" w:rsidRPr="00B86404" w:rsidDel="00C54157">
          <w:rPr>
            <w:rFonts w:ascii="Times New Roman" w:eastAsia="Times New Roman" w:hAnsi="Times New Roman" w:cs="Times New Roman"/>
            <w:lang w:val="en"/>
          </w:rPr>
          <w:fldChar w:fldCharType="end"/>
        </w:r>
        <w:r w:rsidR="00B86404" w:rsidRPr="00B86404" w:rsidDel="00C54157">
          <w:rPr>
            <w:rFonts w:ascii="Times New Roman" w:eastAsia="Times New Roman" w:hAnsi="Times New Roman" w:cs="Times New Roman"/>
            <w:lang w:val="en"/>
          </w:rPr>
          <w:t xml:space="preserve">. </w:t>
        </w:r>
      </w:moveFrom>
      <w:moveFromRangeEnd w:id="166"/>
    </w:p>
    <w:p w14:paraId="6F97EFB6" w14:textId="77777777" w:rsidR="00B86404" w:rsidRPr="00B86404" w:rsidRDefault="00B86404" w:rsidP="00B86404">
      <w:pPr>
        <w:spacing w:after="0" w:line="480" w:lineRule="auto"/>
        <w:rPr>
          <w:rFonts w:ascii="Times New Roman" w:eastAsia="Times New Roman" w:hAnsi="Times New Roman" w:cs="Times New Roman"/>
          <w:sz w:val="24"/>
          <w:szCs w:val="24"/>
          <w:lang w:val="en"/>
        </w:rPr>
      </w:pPr>
      <w:r w:rsidRPr="00B86404">
        <w:rPr>
          <w:rFonts w:ascii="Times New Roman" w:eastAsia="Times New Roman" w:hAnsi="Times New Roman" w:cs="Times New Roman"/>
          <w:sz w:val="24"/>
          <w:szCs w:val="24"/>
          <w:lang w:val="en"/>
        </w:rPr>
        <w:br w:type="page"/>
      </w:r>
    </w:p>
    <w:p w14:paraId="32D41739" w14:textId="51BE38E9" w:rsidR="00B86404" w:rsidRPr="00B86404" w:rsidDel="00524D74" w:rsidRDefault="00396616" w:rsidP="00B86404">
      <w:pPr>
        <w:autoSpaceDE w:val="0"/>
        <w:autoSpaceDN w:val="0"/>
        <w:adjustRightInd w:val="0"/>
        <w:spacing w:after="0" w:line="480" w:lineRule="auto"/>
        <w:jc w:val="both"/>
        <w:rPr>
          <w:del w:id="168" w:author="Gabriel Nakamura" w:date="2020-06-12T13:37:00Z"/>
          <w:rFonts w:ascii="Times New Roman" w:hAnsi="Times New Roman" w:cs="Times New Roman"/>
          <w:sz w:val="24"/>
          <w:szCs w:val="24"/>
          <w:lang w:val="en-US"/>
        </w:rPr>
      </w:pPr>
      <w:del w:id="169" w:author="Gabriel Nakamura" w:date="2020-06-12T13:37:00Z">
        <w:r w:rsidDel="00524D74">
          <w:rPr>
            <w:rFonts w:ascii="Times New Roman" w:hAnsi="Times New Roman" w:cs="Times New Roman"/>
            <w:sz w:val="24"/>
            <w:szCs w:val="24"/>
            <w:lang w:val="en"/>
          </w:rPr>
          <w:lastRenderedPageBreak/>
          <w:delText>Table 1: Differences between the</w:delText>
        </w:r>
        <w:r w:rsidR="00B86404" w:rsidRPr="00B86404" w:rsidDel="00524D74">
          <w:rPr>
            <w:rFonts w:ascii="Times New Roman" w:hAnsi="Times New Roman" w:cs="Times New Roman"/>
            <w:sz w:val="24"/>
            <w:szCs w:val="24"/>
            <w:lang w:val="en"/>
          </w:rPr>
          <w:delText xml:space="preserve"> two evolutionary</w:delText>
        </w:r>
        <w:r w:rsidDel="00524D74">
          <w:rPr>
            <w:rFonts w:ascii="Times New Roman" w:hAnsi="Times New Roman" w:cs="Times New Roman"/>
            <w:sz w:val="24"/>
            <w:szCs w:val="24"/>
            <w:lang w:val="en"/>
          </w:rPr>
          <w:delText>/historical</w:delText>
        </w:r>
        <w:r w:rsidR="00B86404" w:rsidRPr="00B86404" w:rsidDel="00524D74">
          <w:rPr>
            <w:rFonts w:ascii="Times New Roman" w:hAnsi="Times New Roman" w:cs="Times New Roman"/>
            <w:sz w:val="24"/>
            <w:szCs w:val="24"/>
            <w:lang w:val="en"/>
          </w:rPr>
          <w:delText xml:space="preserve"> hypotheses proposed to explain the latitudinal di</w:delText>
        </w:r>
        <w:r w:rsidDel="00524D74">
          <w:rPr>
            <w:rFonts w:ascii="Times New Roman" w:hAnsi="Times New Roman" w:cs="Times New Roman"/>
            <w:sz w:val="24"/>
            <w:szCs w:val="24"/>
            <w:lang w:val="en"/>
          </w:rPr>
          <w:delText>versity gradient investigated in this paper</w:delText>
        </w:r>
        <w:r w:rsidR="00B86404" w:rsidRPr="00B86404" w:rsidDel="00524D74">
          <w:rPr>
            <w:rFonts w:ascii="Times New Roman" w:hAnsi="Times New Roman" w:cs="Times New Roman"/>
            <w:sz w:val="24"/>
            <w:szCs w:val="24"/>
            <w:lang w:val="en"/>
          </w:rPr>
          <w:delText xml:space="preserve">. </w:delText>
        </w:r>
        <w:r w:rsidR="00B86404" w:rsidRPr="00B86404" w:rsidDel="00524D74">
          <w:rPr>
            <w:rFonts w:ascii="Times New Roman" w:hAnsi="Times New Roman" w:cs="Times New Roman"/>
            <w:sz w:val="24"/>
            <w:szCs w:val="24"/>
            <w:lang w:val="en-US"/>
          </w:rPr>
          <w:delText xml:space="preserve">For </w:delText>
        </w:r>
        <w:r w:rsidR="00B86404" w:rsidRPr="00B86404" w:rsidDel="00524D74">
          <w:rPr>
            <w:rFonts w:ascii="Times New Roman" w:hAnsi="Times New Roman" w:cs="Times New Roman"/>
            <w:sz w:val="24"/>
            <w:szCs w:val="24"/>
            <w:lang w:val="en"/>
          </w:rPr>
          <w:delText>expanded version of this table, which include: process, assumption, geographic origin of the clade, composition of assemblage in temperate biomes, position in the phylogeny of switching events and frequency of dispersal</w:delText>
        </w:r>
        <w:r w:rsidDel="00524D74">
          <w:rPr>
            <w:rFonts w:ascii="Times New Roman" w:hAnsi="Times New Roman" w:cs="Times New Roman"/>
            <w:sz w:val="24"/>
            <w:szCs w:val="24"/>
            <w:lang w:val="en"/>
          </w:rPr>
          <w:delText>, see</w:delText>
        </w:r>
        <w:r w:rsidR="00B86404" w:rsidRPr="00B86404" w:rsidDel="00524D74">
          <w:rPr>
            <w:rFonts w:ascii="Times New Roman" w:hAnsi="Times New Roman" w:cs="Times New Roman"/>
            <w:sz w:val="24"/>
            <w:szCs w:val="24"/>
            <w:lang w:val="en-US"/>
          </w:rPr>
          <w:delText xml:space="preserve"> Table S1-Supplementary information.</w:delText>
        </w:r>
        <w:r w:rsidDel="00524D74">
          <w:rPr>
            <w:rFonts w:ascii="Times New Roman" w:hAnsi="Times New Roman" w:cs="Times New Roman"/>
            <w:sz w:val="24"/>
            <w:szCs w:val="24"/>
            <w:lang w:val="en-US"/>
          </w:rPr>
          <w:delText xml:space="preserve"> NRI= phylogenetic net relatedness index.</w:delText>
        </w:r>
      </w:del>
    </w:p>
    <w:tbl>
      <w:tblPr>
        <w:tblStyle w:val="TabeladeGradeClara"/>
        <w:tblW w:w="0" w:type="auto"/>
        <w:tblLook w:val="04A0" w:firstRow="1" w:lastRow="0" w:firstColumn="1" w:lastColumn="0" w:noHBand="0" w:noVBand="1"/>
      </w:tblPr>
      <w:tblGrid>
        <w:gridCol w:w="1927"/>
        <w:gridCol w:w="3176"/>
        <w:gridCol w:w="1685"/>
        <w:gridCol w:w="1706"/>
      </w:tblGrid>
      <w:tr w:rsidR="00B86404" w:rsidRPr="00B86404" w:rsidDel="00524D74" w14:paraId="517D23E8" w14:textId="173C0DFC" w:rsidTr="00752940">
        <w:trPr>
          <w:del w:id="170" w:author="Gabriel Nakamura" w:date="2020-06-12T13:37:00Z"/>
        </w:trPr>
        <w:tc>
          <w:tcPr>
            <w:tcW w:w="1951" w:type="dxa"/>
          </w:tcPr>
          <w:p w14:paraId="0D8BB429" w14:textId="76E4E27E" w:rsidR="00B86404" w:rsidRPr="00B86404" w:rsidDel="00524D74" w:rsidRDefault="00B86404" w:rsidP="00B86404">
            <w:pPr>
              <w:pStyle w:val="SemEspaamento"/>
              <w:spacing w:line="480" w:lineRule="auto"/>
              <w:jc w:val="center"/>
              <w:rPr>
                <w:del w:id="171" w:author="Gabriel Nakamura" w:date="2020-06-12T13:37:00Z"/>
                <w:rFonts w:ascii="Times New Roman" w:hAnsi="Times New Roman" w:cs="Times New Roman"/>
                <w:sz w:val="24"/>
                <w:szCs w:val="24"/>
                <w:lang w:val="en-US"/>
              </w:rPr>
            </w:pPr>
            <w:del w:id="172" w:author="Gabriel Nakamura" w:date="2020-06-12T13:37:00Z">
              <w:r w:rsidRPr="00B86404" w:rsidDel="00524D74">
                <w:rPr>
                  <w:rFonts w:ascii="Times New Roman" w:hAnsi="Times New Roman" w:cs="Times New Roman"/>
                  <w:sz w:val="24"/>
                  <w:szCs w:val="24"/>
                  <w:lang w:val="en-US"/>
                </w:rPr>
                <w:delText>Hypothesis</w:delText>
              </w:r>
            </w:del>
          </w:p>
        </w:tc>
        <w:tc>
          <w:tcPr>
            <w:tcW w:w="3260" w:type="dxa"/>
          </w:tcPr>
          <w:p w14:paraId="438B4330" w14:textId="2446715D" w:rsidR="00B86404" w:rsidRPr="00B86404" w:rsidDel="00524D74" w:rsidRDefault="00B86404" w:rsidP="00B86404">
            <w:pPr>
              <w:pStyle w:val="SemEspaamento"/>
              <w:spacing w:line="480" w:lineRule="auto"/>
              <w:jc w:val="center"/>
              <w:rPr>
                <w:del w:id="173" w:author="Gabriel Nakamura" w:date="2020-06-12T13:37:00Z"/>
                <w:rFonts w:ascii="Times New Roman" w:hAnsi="Times New Roman" w:cs="Times New Roman"/>
                <w:sz w:val="24"/>
                <w:szCs w:val="24"/>
                <w:lang w:val="en-US"/>
              </w:rPr>
            </w:pPr>
            <w:del w:id="174" w:author="Gabriel Nakamura" w:date="2020-06-12T13:37:00Z">
              <w:r w:rsidRPr="00B86404" w:rsidDel="00524D74">
                <w:rPr>
                  <w:rFonts w:ascii="Times New Roman" w:hAnsi="Times New Roman" w:cs="Times New Roman"/>
                  <w:sz w:val="24"/>
                  <w:szCs w:val="24"/>
                  <w:lang w:val="en-US"/>
                </w:rPr>
                <w:delText>Proposed patterns</w:delText>
              </w:r>
            </w:del>
          </w:p>
        </w:tc>
        <w:tc>
          <w:tcPr>
            <w:tcW w:w="1701" w:type="dxa"/>
          </w:tcPr>
          <w:p w14:paraId="509D6E6A" w14:textId="33C5EB1C" w:rsidR="00B86404" w:rsidRPr="00B86404" w:rsidDel="00524D74" w:rsidRDefault="00B86404" w:rsidP="00B86404">
            <w:pPr>
              <w:pStyle w:val="SemEspaamento"/>
              <w:spacing w:line="480" w:lineRule="auto"/>
              <w:jc w:val="center"/>
              <w:rPr>
                <w:del w:id="175" w:author="Gabriel Nakamura" w:date="2020-06-12T13:37:00Z"/>
                <w:rFonts w:ascii="Times New Roman" w:hAnsi="Times New Roman" w:cs="Times New Roman"/>
                <w:sz w:val="24"/>
                <w:szCs w:val="24"/>
                <w:lang w:val="en-US"/>
              </w:rPr>
            </w:pPr>
            <w:del w:id="176" w:author="Gabriel Nakamura" w:date="2020-06-12T13:37:00Z">
              <w:r w:rsidRPr="00B86404" w:rsidDel="00524D74">
                <w:rPr>
                  <w:rFonts w:ascii="Times New Roman" w:hAnsi="Times New Roman" w:cs="Times New Roman"/>
                  <w:sz w:val="24"/>
                  <w:szCs w:val="24"/>
                  <w:lang w:val="en-US"/>
                </w:rPr>
                <w:delText>Predictions</w:delText>
              </w:r>
            </w:del>
          </w:p>
        </w:tc>
        <w:tc>
          <w:tcPr>
            <w:tcW w:w="1732" w:type="dxa"/>
          </w:tcPr>
          <w:p w14:paraId="42A1BA84" w14:textId="0D873655" w:rsidR="00B86404" w:rsidRPr="00B86404" w:rsidDel="00524D74" w:rsidRDefault="00B86404" w:rsidP="00B86404">
            <w:pPr>
              <w:pStyle w:val="SemEspaamento"/>
              <w:spacing w:line="480" w:lineRule="auto"/>
              <w:jc w:val="center"/>
              <w:rPr>
                <w:del w:id="177" w:author="Gabriel Nakamura" w:date="2020-06-12T13:37:00Z"/>
                <w:rFonts w:ascii="Times New Roman" w:hAnsi="Times New Roman" w:cs="Times New Roman"/>
                <w:sz w:val="24"/>
                <w:szCs w:val="24"/>
                <w:lang w:val="en-US"/>
              </w:rPr>
            </w:pPr>
            <w:del w:id="178" w:author="Gabriel Nakamura" w:date="2020-06-12T13:37:00Z">
              <w:r w:rsidRPr="00B86404" w:rsidDel="00524D74">
                <w:rPr>
                  <w:rFonts w:ascii="Times New Roman" w:hAnsi="Times New Roman" w:cs="Times New Roman"/>
                  <w:sz w:val="24"/>
                  <w:szCs w:val="24"/>
                  <w:lang w:val="en-US"/>
                </w:rPr>
                <w:delText>References</w:delText>
              </w:r>
            </w:del>
          </w:p>
        </w:tc>
      </w:tr>
      <w:tr w:rsidR="00B86404" w:rsidRPr="00B86404" w:rsidDel="00524D74" w14:paraId="127E2CB9" w14:textId="2157B256" w:rsidTr="00752940">
        <w:trPr>
          <w:trHeight w:val="5297"/>
          <w:del w:id="179" w:author="Gabriel Nakamura" w:date="2020-06-12T13:37:00Z"/>
        </w:trPr>
        <w:tc>
          <w:tcPr>
            <w:tcW w:w="1951" w:type="dxa"/>
          </w:tcPr>
          <w:p w14:paraId="48D75FD6" w14:textId="4019EFDF" w:rsidR="00B86404" w:rsidRPr="00B86404" w:rsidDel="00524D74" w:rsidRDefault="00B86404" w:rsidP="00B86404">
            <w:pPr>
              <w:pStyle w:val="SemEspaamento"/>
              <w:spacing w:line="480" w:lineRule="auto"/>
              <w:jc w:val="center"/>
              <w:rPr>
                <w:del w:id="180" w:author="Gabriel Nakamura" w:date="2020-06-12T13:37:00Z"/>
                <w:rFonts w:ascii="Times New Roman" w:hAnsi="Times New Roman" w:cs="Times New Roman"/>
                <w:sz w:val="24"/>
                <w:szCs w:val="24"/>
                <w:lang w:val="en-US"/>
              </w:rPr>
            </w:pPr>
            <w:del w:id="181" w:author="Gabriel Nakamura" w:date="2020-06-12T13:37:00Z">
              <w:r w:rsidRPr="00B86404" w:rsidDel="00524D74">
                <w:rPr>
                  <w:rFonts w:ascii="Times New Roman" w:hAnsi="Times New Roman" w:cs="Times New Roman"/>
                  <w:sz w:val="24"/>
                  <w:szCs w:val="24"/>
                  <w:lang w:val="en-US"/>
                </w:rPr>
                <w:delText>Tropical Niche Conservatism (TNC)</w:delText>
              </w:r>
            </w:del>
          </w:p>
        </w:tc>
        <w:tc>
          <w:tcPr>
            <w:tcW w:w="3260" w:type="dxa"/>
          </w:tcPr>
          <w:p w14:paraId="09846572" w14:textId="6D5AC4B7" w:rsidR="00B86404" w:rsidRPr="00B86404" w:rsidDel="00524D74" w:rsidRDefault="00B86404" w:rsidP="00B86404">
            <w:pPr>
              <w:pStyle w:val="SemEspaamento"/>
              <w:spacing w:line="480" w:lineRule="auto"/>
              <w:jc w:val="center"/>
              <w:rPr>
                <w:del w:id="182" w:author="Gabriel Nakamura" w:date="2020-06-12T13:37:00Z"/>
                <w:rFonts w:ascii="Times New Roman" w:hAnsi="Times New Roman" w:cs="Times New Roman"/>
                <w:sz w:val="24"/>
                <w:szCs w:val="24"/>
                <w:lang w:val="en-US"/>
              </w:rPr>
            </w:pPr>
            <w:del w:id="183" w:author="Gabriel Nakamura" w:date="2020-06-12T13:37:00Z">
              <w:r w:rsidRPr="00B86404" w:rsidDel="00524D74">
                <w:rPr>
                  <w:rFonts w:ascii="Times New Roman" w:hAnsi="Times New Roman" w:cs="Times New Roman"/>
                  <w:sz w:val="24"/>
                  <w:szCs w:val="24"/>
                  <w:lang w:val="en-US"/>
                </w:rPr>
                <w:delText>Tropical origins of major groups of organisms; only few species could evolve adaptations to invade and persist in freezing temperatures, implying that species are endemic and clustered phylogenetically</w:delText>
              </w:r>
            </w:del>
          </w:p>
          <w:p w14:paraId="37346B94" w14:textId="137D0F42" w:rsidR="00B86404" w:rsidRPr="00B86404" w:rsidDel="00524D74" w:rsidRDefault="00B86404" w:rsidP="00B86404">
            <w:pPr>
              <w:pStyle w:val="SemEspaamento"/>
              <w:spacing w:line="480" w:lineRule="auto"/>
              <w:jc w:val="center"/>
              <w:rPr>
                <w:del w:id="184" w:author="Gabriel Nakamura" w:date="2020-06-12T13:37:00Z"/>
                <w:rFonts w:ascii="Times New Roman" w:hAnsi="Times New Roman" w:cs="Times New Roman"/>
                <w:sz w:val="24"/>
                <w:szCs w:val="24"/>
                <w:lang w:val="en-US"/>
              </w:rPr>
            </w:pPr>
            <w:del w:id="185" w:author="Gabriel Nakamura" w:date="2020-06-12T13:37:00Z">
              <w:r w:rsidRPr="00B86404" w:rsidDel="00524D74">
                <w:rPr>
                  <w:rFonts w:ascii="Times New Roman" w:hAnsi="Times New Roman" w:cs="Times New Roman"/>
                  <w:sz w:val="24"/>
                  <w:szCs w:val="24"/>
                  <w:lang w:val="en-US"/>
                </w:rPr>
                <w:delText>in temperate biomes</w:delText>
              </w:r>
            </w:del>
          </w:p>
          <w:p w14:paraId="710FEA33" w14:textId="3FBF16AA" w:rsidR="00B86404" w:rsidRPr="00B86404" w:rsidDel="00524D74" w:rsidRDefault="00B86404" w:rsidP="00B86404">
            <w:pPr>
              <w:pStyle w:val="SemEspaamento"/>
              <w:spacing w:line="480" w:lineRule="auto"/>
              <w:jc w:val="center"/>
              <w:rPr>
                <w:del w:id="186" w:author="Gabriel Nakamura" w:date="2020-06-12T13:37:00Z"/>
                <w:rFonts w:ascii="Times New Roman" w:hAnsi="Times New Roman" w:cs="Times New Roman"/>
                <w:sz w:val="24"/>
                <w:szCs w:val="24"/>
                <w:lang w:val="en-US"/>
              </w:rPr>
            </w:pPr>
          </w:p>
          <w:p w14:paraId="0A9893C7" w14:textId="0F6A7B98" w:rsidR="00B86404" w:rsidRPr="00B86404" w:rsidDel="00524D74" w:rsidRDefault="00B86404" w:rsidP="00B86404">
            <w:pPr>
              <w:pStyle w:val="SemEspaamento"/>
              <w:spacing w:line="480" w:lineRule="auto"/>
              <w:jc w:val="center"/>
              <w:rPr>
                <w:del w:id="187" w:author="Gabriel Nakamura" w:date="2020-06-12T13:37:00Z"/>
                <w:rFonts w:ascii="Times New Roman" w:hAnsi="Times New Roman" w:cs="Times New Roman"/>
                <w:sz w:val="24"/>
                <w:szCs w:val="24"/>
                <w:lang w:val="en-US"/>
              </w:rPr>
            </w:pPr>
            <w:del w:id="188" w:author="Gabriel Nakamura" w:date="2020-06-12T13:37:00Z">
              <w:r w:rsidRPr="00B86404" w:rsidDel="00524D74">
                <w:rPr>
                  <w:rFonts w:ascii="Times New Roman" w:hAnsi="Times New Roman" w:cs="Times New Roman"/>
                  <w:sz w:val="24"/>
                  <w:szCs w:val="24"/>
                  <w:lang w:val="en-US"/>
                </w:rPr>
                <w:delText xml:space="preserve">The dispersal event to temperate biomes is recent because during the Eocene-Oligocene Climate Transition (around 34 Ma) the average temperatures in high latitudes dropped by around 5º C </w:delText>
              </w:r>
              <w:r w:rsidRPr="00B86404" w:rsidDel="00524D74">
                <w:rPr>
                  <w:rFonts w:ascii="Times New Roman" w:hAnsi="Times New Roman" w:cs="Times New Roman"/>
                  <w:sz w:val="24"/>
                  <w:szCs w:val="24"/>
                  <w:lang w:val="en-US"/>
                </w:rPr>
                <w:fldChar w:fldCharType="begin" w:fldLock="1"/>
              </w:r>
              <w:r w:rsidR="006D7A4B" w:rsidRPr="00524D74" w:rsidDel="00524D74">
                <w:rPr>
                  <w:rFonts w:ascii="Times New Roman" w:hAnsi="Times New Roman" w:cs="Times New Roman"/>
                  <w:sz w:val="24"/>
                  <w:szCs w:val="24"/>
                  <w:lang w:val="en-US"/>
                  <w:rPrChange w:id="189" w:author="Gabriel Nakamura" w:date="2020-06-12T13:37:00Z">
                    <w:rPr>
                      <w:rFonts w:ascii="Times New Roman" w:hAnsi="Times New Roman" w:cs="Times New Roman"/>
                      <w:sz w:val="24"/>
                      <w:szCs w:val="24"/>
                      <w:lang w:val="en-US"/>
                    </w:rPr>
                  </w:rPrChange>
                </w:rPr>
                <w:delInstrText>ADDIN CSL_CITATION {"citationItems":[{"id":"ITEM-1","itemData":{"ISSN":"0944-1174","PMID":"8012512","abstract":"A 58-year-old Japanese man was admitted to our hospital with appendicitis and marked unconjugated hyperbilirubinemia (11.6 mg/dl). The jaundice worsened following appendectomy, and the direct-reacting bilirubin increased, probably due to the ceftizoxime administered postoperatively. Bilirubin diglucuronide was the main component of the serum direct-reacting bilirubin (51%) in serum measured by liquid chromatography. Because the discontinuation of ceftizoxime did not markedly improve the jaundice, epomediol, 200 mg tid, was administered orally. There was a marked decrease of serum bilirubin with an increase in the delta bilirubin/(conjugated bilirubin + delta bilirubin) ratio. After improvement of jaundice to below the pre-surgical level (4.4 mg/dl), we analyzed the duodenal bile for bilirubin fractions; those showed a marked reduction in bilirubin diglucuronide and a marked increase in bilirubin monoglucuronide, which was consistent with type II Crigler-Najjar syndrome. A marked increase of bilirubin diglucuronide in serum of this patient during cholestasis suggests that bilirubin conjugation proceeds in this syndrome when excretion of conjugated bilirubin decreases.","author":[{"dropping-particle":"","family":"Liu","given":"Zhonghui","non-dropping-particle":"","parse-names":false,"suffix":""},{"dropping-particle":"","family":"Pagani","given":"Mark","non-dropping-particle":"","parse-names":false,"suffix":""},{"dropping-particle":"","family":"Zinniker","given":"David","non-dropping-particle":"","parse-names":false,"suffix":""},{"dropping-particle":"","family":"Deconto","given":"Robert M","non-dropping-particle":"","parse-names":false,"suffix":""},{"dropping-particle":"","family":"Huber","given":"Matthew","non-dropping-particle":"","parse-names":false,"suffix":""},{"dropping-particle":"","family":"Brinkhuis","given":"Henk","non-dropping-particle":"","parse-names":false,"suffix":""},{"dropping-particle":"","family":"Shah","given":"Sunita R","non-dropping-particle":"","parse-names":false,"suffix":""},{"dropping-particle":"","family":"Leckie","given":"R Mark","non-dropping-particle":"","parse-names":false,"suffix":""},{"dropping-particle":"","family":"Pearson","given":"Ann","non-dropping-particle":"","parse-names":false,"suffix":""}],"container-title":"Science (New York, N.Y.)","id":"ITEM-1","issue":"February","issued":{"date-parts":[["2009"]]},"page":"1187-1190","title":"Eocene-Oligocene Climate Transition","type":"article-journal","volume":"323"},"uris":["http://www.mendeley.com/documents/?uuid=98f76d11-114a-47f7-a713-d837ba0ada71","http://www.mendeley.com/documents/?uuid=5ec613df-9bc1-402a-9c30-9b4bc19c0cf8"]}],"mendeley":{"formattedCitation":"(Liu et al. 2009)","plainTextFormattedCitation":"(Liu et al. 2009)","previouslyFormattedCitation":"(Liu et al. 2009)"},"properties":{"noteIndex":0},"schema":"https://github.com/citation-style-language/schema/raw/master/csl-citation.json"}</w:delInstrText>
              </w:r>
              <w:r w:rsidRPr="00B86404" w:rsidDel="00524D74">
                <w:rPr>
                  <w:rFonts w:ascii="Times New Roman" w:hAnsi="Times New Roman" w:cs="Times New Roman"/>
                  <w:sz w:val="24"/>
                  <w:szCs w:val="24"/>
                  <w:lang w:val="en-US"/>
                </w:rPr>
                <w:fldChar w:fldCharType="separate"/>
              </w:r>
              <w:r w:rsidRPr="00524D74" w:rsidDel="00524D74">
                <w:rPr>
                  <w:rFonts w:ascii="Times New Roman" w:hAnsi="Times New Roman" w:cs="Times New Roman"/>
                  <w:noProof/>
                  <w:sz w:val="24"/>
                  <w:szCs w:val="24"/>
                  <w:lang w:val="en-US"/>
                  <w:rPrChange w:id="190" w:author="Gabriel Nakamura" w:date="2020-06-12T13:37:00Z">
                    <w:rPr>
                      <w:rFonts w:ascii="Times New Roman" w:hAnsi="Times New Roman" w:cs="Times New Roman"/>
                      <w:noProof/>
                      <w:sz w:val="24"/>
                      <w:szCs w:val="24"/>
                      <w:lang w:val="en-US"/>
                    </w:rPr>
                  </w:rPrChange>
                </w:rPr>
                <w:delText>(Liu et al. 2009)</w:delText>
              </w:r>
              <w:r w:rsidRPr="00B86404" w:rsidDel="00524D74">
                <w:rPr>
                  <w:rFonts w:ascii="Times New Roman" w:hAnsi="Times New Roman" w:cs="Times New Roman"/>
                  <w:sz w:val="24"/>
                  <w:szCs w:val="24"/>
                  <w:lang w:val="en-US"/>
                </w:rPr>
                <w:fldChar w:fldCharType="end"/>
              </w:r>
              <w:r w:rsidRPr="00B86404" w:rsidDel="00524D74">
                <w:rPr>
                  <w:rFonts w:ascii="Times New Roman" w:hAnsi="Times New Roman" w:cs="Times New Roman"/>
                  <w:sz w:val="24"/>
                  <w:szCs w:val="24"/>
                  <w:lang w:val="en-US"/>
                </w:rPr>
                <w:delText xml:space="preserve">, as a consequence of </w:delText>
              </w:r>
              <w:r w:rsidR="004E20B9" w:rsidDel="00524D74">
                <w:rPr>
                  <w:rFonts w:ascii="Times New Roman" w:hAnsi="Times New Roman" w:cs="Times New Roman"/>
                  <w:sz w:val="24"/>
                  <w:szCs w:val="24"/>
                  <w:lang w:val="en-US"/>
                </w:rPr>
                <w:delText>that permitted the</w:delText>
              </w:r>
              <w:r w:rsidRPr="00B86404" w:rsidDel="00524D74">
                <w:rPr>
                  <w:rFonts w:ascii="Times New Roman" w:hAnsi="Times New Roman" w:cs="Times New Roman"/>
                  <w:sz w:val="24"/>
                  <w:szCs w:val="24"/>
                  <w:lang w:val="en-US"/>
                </w:rPr>
                <w:delText xml:space="preserve"> emergence of new large areas with a temperate climate and then the dispersal of tropical lineages to temperate </w:delText>
              </w:r>
              <w:commentRangeStart w:id="191"/>
              <w:r w:rsidRPr="00B86404" w:rsidDel="00524D74">
                <w:rPr>
                  <w:rFonts w:ascii="Times New Roman" w:hAnsi="Times New Roman" w:cs="Times New Roman"/>
                  <w:sz w:val="24"/>
                  <w:szCs w:val="24"/>
                  <w:lang w:val="en-US"/>
                </w:rPr>
                <w:delText>biomes</w:delText>
              </w:r>
              <w:commentRangeEnd w:id="191"/>
              <w:r w:rsidR="004E20B9" w:rsidDel="00524D74">
                <w:rPr>
                  <w:rStyle w:val="Refdecomentrio"/>
                  <w:rFonts w:asciiTheme="minorHAnsi" w:eastAsiaTheme="minorHAnsi" w:hAnsiTheme="minorHAnsi" w:cstheme="minorBidi"/>
                  <w:lang w:val="pt-BR" w:eastAsia="en-US"/>
                </w:rPr>
                <w:commentReference w:id="191"/>
              </w:r>
            </w:del>
          </w:p>
          <w:p w14:paraId="1A69E67A" w14:textId="03142368" w:rsidR="00B86404" w:rsidRPr="00B86404" w:rsidDel="00524D74" w:rsidRDefault="00B86404" w:rsidP="00B86404">
            <w:pPr>
              <w:pStyle w:val="SemEspaamento"/>
              <w:spacing w:line="480" w:lineRule="auto"/>
              <w:jc w:val="center"/>
              <w:rPr>
                <w:del w:id="192" w:author="Gabriel Nakamura" w:date="2020-06-12T13:37:00Z"/>
                <w:rFonts w:ascii="Times New Roman" w:hAnsi="Times New Roman" w:cs="Times New Roman"/>
                <w:sz w:val="24"/>
                <w:szCs w:val="24"/>
                <w:lang w:val="en-US"/>
              </w:rPr>
            </w:pPr>
          </w:p>
        </w:tc>
        <w:tc>
          <w:tcPr>
            <w:tcW w:w="1701" w:type="dxa"/>
          </w:tcPr>
          <w:p w14:paraId="6BBB9E19" w14:textId="0A24F4D2" w:rsidR="00B86404" w:rsidRPr="00B86404" w:rsidDel="00524D74" w:rsidRDefault="00B86404" w:rsidP="00B86404">
            <w:pPr>
              <w:pStyle w:val="SemEspaamento"/>
              <w:spacing w:line="480" w:lineRule="auto"/>
              <w:jc w:val="center"/>
              <w:rPr>
                <w:del w:id="193" w:author="Gabriel Nakamura" w:date="2020-06-12T13:37:00Z"/>
                <w:rFonts w:ascii="Times New Roman" w:hAnsi="Times New Roman" w:cs="Times New Roman"/>
                <w:sz w:val="24"/>
                <w:szCs w:val="24"/>
                <w:lang w:val="en-US"/>
              </w:rPr>
            </w:pPr>
            <w:del w:id="194" w:author="Gabriel Nakamura" w:date="2020-06-12T13:37:00Z">
              <w:r w:rsidRPr="00B86404" w:rsidDel="00524D74">
                <w:rPr>
                  <w:rFonts w:ascii="Times New Roman" w:hAnsi="Times New Roman" w:cs="Times New Roman"/>
                  <w:sz w:val="24"/>
                  <w:szCs w:val="24"/>
                  <w:lang w:val="en-US"/>
                </w:rPr>
                <w:delText>Values of NRI</w:delText>
              </w:r>
            </w:del>
          </w:p>
          <w:p w14:paraId="17AD25BD" w14:textId="567CC452" w:rsidR="00B86404" w:rsidRPr="00B86404" w:rsidDel="00524D74" w:rsidRDefault="00B86404" w:rsidP="00B86404">
            <w:pPr>
              <w:pStyle w:val="SemEspaamento"/>
              <w:spacing w:line="480" w:lineRule="auto"/>
              <w:jc w:val="center"/>
              <w:rPr>
                <w:del w:id="195" w:author="Gabriel Nakamura" w:date="2020-06-12T13:37:00Z"/>
                <w:rFonts w:ascii="Times New Roman" w:hAnsi="Times New Roman" w:cs="Times New Roman"/>
                <w:sz w:val="24"/>
                <w:szCs w:val="24"/>
                <w:lang w:val="en-US"/>
              </w:rPr>
            </w:pPr>
            <w:del w:id="196" w:author="Gabriel Nakamura" w:date="2020-06-12T13:37:00Z">
              <w:r w:rsidRPr="00B86404" w:rsidDel="00524D74">
                <w:rPr>
                  <w:rFonts w:ascii="Times New Roman" w:hAnsi="Times New Roman" w:cs="Times New Roman"/>
                  <w:sz w:val="24"/>
                  <w:szCs w:val="24"/>
                  <w:lang w:val="en-US"/>
                </w:rPr>
                <w:delText xml:space="preserve">are positive in temperate zones because only few ancestors arrived </w:delText>
              </w:r>
            </w:del>
          </w:p>
          <w:p w14:paraId="688D727D" w14:textId="0B844F17" w:rsidR="00B86404" w:rsidRPr="00B86404" w:rsidDel="00524D74" w:rsidRDefault="00B86404" w:rsidP="00B86404">
            <w:pPr>
              <w:pStyle w:val="SemEspaamento"/>
              <w:spacing w:line="480" w:lineRule="auto"/>
              <w:jc w:val="center"/>
              <w:rPr>
                <w:del w:id="197" w:author="Gabriel Nakamura" w:date="2020-06-12T13:37:00Z"/>
                <w:rFonts w:ascii="Times New Roman" w:hAnsi="Times New Roman" w:cs="Times New Roman"/>
                <w:sz w:val="24"/>
                <w:szCs w:val="24"/>
                <w:lang w:val="en-US"/>
              </w:rPr>
            </w:pPr>
          </w:p>
          <w:p w14:paraId="156E1368" w14:textId="6DDADBE7" w:rsidR="00B86404" w:rsidRPr="00B86404" w:rsidDel="00524D74" w:rsidRDefault="00B86404" w:rsidP="00B86404">
            <w:pPr>
              <w:pStyle w:val="SemEspaamento"/>
              <w:spacing w:line="480" w:lineRule="auto"/>
              <w:jc w:val="center"/>
              <w:rPr>
                <w:del w:id="198" w:author="Gabriel Nakamura" w:date="2020-06-12T13:37:00Z"/>
                <w:rFonts w:ascii="Times New Roman" w:hAnsi="Times New Roman" w:cs="Times New Roman"/>
                <w:sz w:val="24"/>
                <w:szCs w:val="24"/>
                <w:lang w:val="en-US"/>
              </w:rPr>
            </w:pPr>
          </w:p>
          <w:p w14:paraId="3AEB4922" w14:textId="00330FC1" w:rsidR="00B86404" w:rsidRPr="00B86404" w:rsidDel="00524D74" w:rsidRDefault="00B86404" w:rsidP="00B86404">
            <w:pPr>
              <w:pStyle w:val="SemEspaamento"/>
              <w:spacing w:line="480" w:lineRule="auto"/>
              <w:jc w:val="center"/>
              <w:rPr>
                <w:del w:id="199" w:author="Gabriel Nakamura" w:date="2020-06-12T13:37:00Z"/>
                <w:rFonts w:ascii="Times New Roman" w:hAnsi="Times New Roman" w:cs="Times New Roman"/>
                <w:sz w:val="24"/>
                <w:szCs w:val="24"/>
                <w:lang w:val="en-US"/>
              </w:rPr>
            </w:pPr>
          </w:p>
          <w:p w14:paraId="6F617AB6" w14:textId="5BCE0CBB" w:rsidR="00B86404" w:rsidRPr="00B86404" w:rsidDel="00524D74" w:rsidRDefault="00B86404" w:rsidP="00B86404">
            <w:pPr>
              <w:pStyle w:val="SemEspaamento"/>
              <w:spacing w:line="480" w:lineRule="auto"/>
              <w:jc w:val="center"/>
              <w:rPr>
                <w:del w:id="200" w:author="Gabriel Nakamura" w:date="2020-06-12T13:37:00Z"/>
                <w:rFonts w:ascii="Times New Roman" w:hAnsi="Times New Roman" w:cs="Times New Roman"/>
                <w:sz w:val="24"/>
                <w:szCs w:val="24"/>
                <w:lang w:val="en-US"/>
              </w:rPr>
            </w:pPr>
            <w:del w:id="201" w:author="Gabriel Nakamura" w:date="2020-06-12T13:37:00Z">
              <w:r w:rsidRPr="00B86404" w:rsidDel="00524D74">
                <w:rPr>
                  <w:rFonts w:ascii="Times New Roman" w:hAnsi="Times New Roman" w:cs="Times New Roman"/>
                  <w:sz w:val="24"/>
                  <w:szCs w:val="24"/>
                  <w:lang w:val="en-US"/>
                </w:rPr>
                <w:delText>Values of a</w:delText>
              </w:r>
              <w:r w:rsidR="004E20B9" w:rsidDel="00524D74">
                <w:rPr>
                  <w:rFonts w:ascii="Times New Roman" w:hAnsi="Times New Roman" w:cs="Times New Roman"/>
                  <w:sz w:val="24"/>
                  <w:szCs w:val="24"/>
                  <w:lang w:val="en-US"/>
                </w:rPr>
                <w:delText>ge of assemblage will</w:delText>
              </w:r>
              <w:r w:rsidRPr="00B86404" w:rsidDel="00524D74">
                <w:rPr>
                  <w:rFonts w:ascii="Times New Roman" w:hAnsi="Times New Roman" w:cs="Times New Roman"/>
                  <w:sz w:val="24"/>
                  <w:szCs w:val="24"/>
                  <w:lang w:val="en-US"/>
                </w:rPr>
                <w:delText xml:space="preserve"> be younger in temperate assemblages</w:delText>
              </w:r>
            </w:del>
          </w:p>
          <w:p w14:paraId="09AD7E66" w14:textId="0ACB4DC2" w:rsidR="00B86404" w:rsidRPr="00B86404" w:rsidDel="00524D74" w:rsidRDefault="00B86404" w:rsidP="00B86404">
            <w:pPr>
              <w:pStyle w:val="SemEspaamento"/>
              <w:spacing w:line="480" w:lineRule="auto"/>
              <w:jc w:val="center"/>
              <w:rPr>
                <w:del w:id="202" w:author="Gabriel Nakamura" w:date="2020-06-12T13:37:00Z"/>
                <w:rFonts w:ascii="Times New Roman" w:hAnsi="Times New Roman" w:cs="Times New Roman"/>
                <w:sz w:val="24"/>
                <w:szCs w:val="24"/>
                <w:lang w:val="en-US"/>
              </w:rPr>
            </w:pPr>
          </w:p>
        </w:tc>
        <w:tc>
          <w:tcPr>
            <w:tcW w:w="1732" w:type="dxa"/>
          </w:tcPr>
          <w:p w14:paraId="5FD6C048" w14:textId="24DC8547" w:rsidR="00B86404" w:rsidRPr="00B86404" w:rsidDel="00524D74" w:rsidRDefault="00B86404" w:rsidP="00B86404">
            <w:pPr>
              <w:pStyle w:val="SemEspaamento"/>
              <w:spacing w:line="480" w:lineRule="auto"/>
              <w:jc w:val="center"/>
              <w:rPr>
                <w:del w:id="203" w:author="Gabriel Nakamura" w:date="2020-06-12T13:37:00Z"/>
                <w:rFonts w:ascii="Times New Roman" w:hAnsi="Times New Roman" w:cs="Times New Roman"/>
                <w:sz w:val="24"/>
                <w:szCs w:val="24"/>
                <w:lang w:val="en-US"/>
              </w:rPr>
            </w:pPr>
            <w:del w:id="204" w:author="Gabriel Nakamura" w:date="2020-06-12T13:37:00Z">
              <w:r w:rsidRPr="00B86404" w:rsidDel="00524D74">
                <w:rPr>
                  <w:rFonts w:ascii="Times New Roman" w:hAnsi="Times New Roman" w:cs="Times New Roman"/>
                  <w:sz w:val="24"/>
                  <w:szCs w:val="24"/>
                  <w:lang w:val="en-US"/>
                </w:rPr>
                <w:fldChar w:fldCharType="begin" w:fldLock="1"/>
              </w:r>
              <w:r w:rsidR="006D7A4B" w:rsidDel="00524D74">
                <w:rPr>
                  <w:rFonts w:ascii="Times New Roman" w:hAnsi="Times New Roman" w:cs="Times New Roman"/>
                  <w:sz w:val="24"/>
                  <w:szCs w:val="24"/>
                  <w:lang w:val="en-US"/>
                </w:rPr>
                <w:delInstrText>ADDIN CSL_CITATION {"citationItems":[{"id":"ITEM-1","itemData":{"DOI":"10.1111/geb.12370","ISBN":"1466-822X","ISSN":"14668238","abstract":"Aim\\n\\nRecent research suggests that the latitudinal diversity gradient (LDG) in birds is unlikely to result from faster diversification in the tropics. This puts the focus on other mechanisms, such as dispersal, as the primary drivers for the LDG. We aim to distinguish two prominent models, tropical conservatism (TCH) and out of the tropics (OTM), which make distinct predictions about dispersal across latitudes and the phylogenetic clustering of assemblages in temperate regions.\\n\\n\\nLocation\\n\\nGlobal.\\n\\n\\nMethods\\n\\nWe used geographic and phylogenetic data for more than 9000 bird species to reconstruct the ancestral latitudinal zone for each node in each of 100 bird phylogenetic estimates. We used methods that consider discrete latitudinal zones, as well as those that consider latitudinal position as a continuous variable. We then estimated the frequency of ancestor–descendant dispersal within and across latitudinal zones. We also quantified phylogenetic clustering in latitudinal zones separately for bird assemblages within the Old World and the New World.\\n\\n\\nResults\\n\\nLatitudinal distributions are relatively conserved: 60–96% of nodes had the same inferred latitude as their immediate ancestral node. We find that dispersal events out of the tropics were less frequent (4–5%) than dispersal events into the tropics (15–21%), the opposite of what would be expected under the OTM. Nodes with inferred temperate distributions are generally younger than the Eocene–Oligocene Climate Transition, as expected under the TCH. Phylogenetic clustering shows no regular patterns of association with latitude, and is likely to be largely driven by radiations within a few large forested biomes.\\n\\n\\nMain conclusions\\n\\nOur results provide support for the expectations of the TCH, but are less consistent with those of the OTM. Both the deeper origins of tropical clades and the comparatively recent but infrequent dispersal events into temperate regions appear to play a role in generating the strong disparity in tropical and temperate species richness in birds.","author":[{"dropping-particle":"","family":"Duchêne","given":"David A.","non-dropping-particle":"","parse-names":false,"suffix":""},{"dropping-particle":"","family":"Cardillo","given":"Marcel","non-dropping-particle":"","parse-names":false,"suffix":""}],"container-title":"Global Ecology and Biogeography","id":"ITEM-1","issued":{"date-parts":[["2015"]]},"title":"Phylogenetic patterns in the geographic distributions of birds support the tropical conservatism hypothesis","type":"article-journal"},"uris":["http://www.mendeley.com/documents/?uuid=e2f58a67-33b5-49ec-91dc-71214dee62ac","http://www.mendeley.com/documents/?uuid=7d1cd333-cd5a-3772-9e2b-07dad4618737"]},{"id":"ITEM-2","itemData":{"DOI":"10.1016/j.tree.2004.09.011","ISBN":"0169-5347","ISSN":"01695347","PMID":"16701326","abstract":"Ecology and historical (phylogeny-based) biogeography have much to offer one another, but exchanges between these fields have been limited. Historical biogeography has become narrowly focused on using phylogenies to discover the history of geological connections among regions. Conversely, ecologists often ignore historical biogeography, even when its input can be crucial. Both historical biogeographers and ecologists have more-or-less abandoned attempts to understand the processes that determine the large-scale distribution of clades. Here, we describe the chasm that has developed between ecology and historical biogeography, some of the important questions that have fallen into it and how it might be bridged. To illustrate the benefits of an integrated approach, we expand on a model that can help explain the latitudinal gradient of species richness.","author":[{"dropping-particle":"","family":"Wiens","given":"John J.","non-dropping-particle":"","parse-names":false,"suffix":""},{"dropping-particle":"","family":"Donoghue","given":"Michael J.","non-dropping-particle":"","parse-names":false,"suffix":""}],"container-title":"Trends in Ecology and Evolution","id":"ITEM-2","issue":"12","issued":{"date-parts":[["2004"]]},"page":"639-644","title":"Historical biogeography, ecology and species richness","type":"article-journal","volume":"19"},"uris":["http://www.mendeley.com/documents/?uuid=7896fc06-4d9f-445e-9b4b-ca69e625de31"]},{"id":"ITEM-3","itemData":{"DOI":"10.1111/evo.12089","ISSN":"00143820","abstract":"We reviewed published phylogenies and selected 111 phylogenetic studies representing mammals, birds, insects, and flowering plants. We then mapped the latitudinal range of all taxa to test the relative importance of the tropical conservatism, out of the tropics, and diversification rate hypotheses in generating latitudinal diversity gradients. Most clades originated in the tropics, with diversity peaking in the zone of origin. Transitions of lineages between latitudinal zones occurred at 16-22% of the tree nodes. The most common type of transition was range expansions of tropical lineages to encompass also temperate latitudes. Thus, adaptation to new climatic conditions may not represent a major obstacle for many clades. These results contradict predictions of the tropical conservatism hypothesis (i.e., few clades colonizing extratropical latitudes), but support the out-of-the-tropics model (i.e., tropical originations and subsequent latitudinal range expansions). Our results suggest no difference in diversification between tropical and temperate sister lineages; thus, diversity of tropical clades was not explained by higher diversification rates in this zone. Moreover, lineages with latitudinal stasis diversified more compared to sister lineages entering a new latitudinal zone. This preserved preexisting diversity differences between latitudinal zones and can be considered a new mechanism for why diversity tends to peak in the zone of origin.","author":[{"dropping-particle":"","family":"Jansson","given":"Roland","non-dropping-particle":"","parse-names":false,"suffix":""},{"dropping-particle":"","family":"Rodríguez-Castañeda","given":"Genoveva","non-dropping-particle":"","parse-names":false,"suffix":""},{"dropping-particle":"","family":"Harding","given":"Larisa E.","non-dropping-particle":"","parse-names":false,"suffix":""}],"container-title":"Evolution","id":"ITEM-3","issue":"6","issued":{"date-parts":[["2013"]]},"page":"1741-1755","title":"What can multiple phylogenies say about the latitudinal diversity gradient? A new look at the tropical conservatism, out of the tropics, and diversification rate hypotheses","type":"article-journal","volume":"67"},"uris":["http://www.mendeley.com/documents/?uuid=99e33224-d528-4ead-af7a-2e8b179286a4","http://www.mendeley.com/documents/?uuid=36fc42ba-e9d5-433f-a091-2a173261b599","http://www.mendeley.com/documents/?uuid=0a0dd94b-2fae-4e6a-b806-2ec974924dbd"]}],"mendeley":{"formattedCitation":"(Wiens and Donoghue 2004, Jansson et al. 2013, Duchêne and Cardillo 2015)","plainTextFormattedCitation":"(Wiens and Donoghue 2004, Jansson et al. 2013, Duchêne and Cardillo 2015)","previouslyFormattedCitation":"(Wiens and Donoghue 2004, Jansson et al. 2013, Duchêne and Cardillo 2015)"},"properties":{"noteIndex":0},"schema":"https://github.com/citation-style-language/schema/raw/master/csl-citation.json"}</w:delInstrText>
              </w:r>
              <w:r w:rsidRPr="00B86404" w:rsidDel="00524D74">
                <w:rPr>
                  <w:rFonts w:ascii="Times New Roman" w:hAnsi="Times New Roman" w:cs="Times New Roman"/>
                  <w:sz w:val="24"/>
                  <w:szCs w:val="24"/>
                  <w:lang w:val="en-US"/>
                </w:rPr>
                <w:fldChar w:fldCharType="separate"/>
              </w:r>
              <w:r w:rsidR="001D4832" w:rsidRPr="001D4832" w:rsidDel="00524D74">
                <w:rPr>
                  <w:rFonts w:ascii="Times New Roman" w:hAnsi="Times New Roman" w:cs="Times New Roman"/>
                  <w:noProof/>
                  <w:sz w:val="24"/>
                  <w:szCs w:val="24"/>
                  <w:lang w:val="en-US"/>
                </w:rPr>
                <w:delText>(Wiens and Donoghue 2004, Jansson et al. 2013, Duchêne and Cardillo 2015)</w:delText>
              </w:r>
              <w:r w:rsidRPr="00B86404" w:rsidDel="00524D74">
                <w:rPr>
                  <w:rFonts w:ascii="Times New Roman" w:hAnsi="Times New Roman" w:cs="Times New Roman"/>
                  <w:sz w:val="24"/>
                  <w:szCs w:val="24"/>
                  <w:lang w:val="en-US"/>
                </w:rPr>
                <w:fldChar w:fldCharType="end"/>
              </w:r>
            </w:del>
          </w:p>
          <w:p w14:paraId="4C9B70F5" w14:textId="3AF1CC3C" w:rsidR="00B86404" w:rsidRPr="00B86404" w:rsidDel="00524D74" w:rsidRDefault="00B86404" w:rsidP="00B86404">
            <w:pPr>
              <w:pStyle w:val="SemEspaamento"/>
              <w:spacing w:line="480" w:lineRule="auto"/>
              <w:jc w:val="center"/>
              <w:rPr>
                <w:del w:id="205" w:author="Gabriel Nakamura" w:date="2020-06-12T13:37:00Z"/>
                <w:rFonts w:ascii="Times New Roman" w:hAnsi="Times New Roman" w:cs="Times New Roman"/>
                <w:sz w:val="24"/>
                <w:szCs w:val="24"/>
                <w:lang w:val="en-US"/>
              </w:rPr>
            </w:pPr>
          </w:p>
          <w:p w14:paraId="024948F0" w14:textId="6934F2A9" w:rsidR="00B86404" w:rsidRPr="00B86404" w:rsidDel="00524D74" w:rsidRDefault="00B86404" w:rsidP="00B86404">
            <w:pPr>
              <w:pStyle w:val="SemEspaamento"/>
              <w:spacing w:line="480" w:lineRule="auto"/>
              <w:jc w:val="center"/>
              <w:rPr>
                <w:del w:id="206" w:author="Gabriel Nakamura" w:date="2020-06-12T13:37:00Z"/>
                <w:rFonts w:ascii="Times New Roman" w:hAnsi="Times New Roman" w:cs="Times New Roman"/>
                <w:sz w:val="24"/>
                <w:szCs w:val="24"/>
                <w:lang w:val="en-US"/>
              </w:rPr>
            </w:pPr>
          </w:p>
          <w:p w14:paraId="507FE22C" w14:textId="2F4E2792" w:rsidR="00B86404" w:rsidRPr="00B86404" w:rsidDel="00524D74" w:rsidRDefault="00B86404" w:rsidP="00B86404">
            <w:pPr>
              <w:pStyle w:val="SemEspaamento"/>
              <w:spacing w:line="480" w:lineRule="auto"/>
              <w:jc w:val="center"/>
              <w:rPr>
                <w:del w:id="207" w:author="Gabriel Nakamura" w:date="2020-06-12T13:37:00Z"/>
                <w:rFonts w:ascii="Times New Roman" w:hAnsi="Times New Roman" w:cs="Times New Roman"/>
                <w:sz w:val="24"/>
                <w:szCs w:val="24"/>
                <w:lang w:val="en-US"/>
              </w:rPr>
            </w:pPr>
          </w:p>
          <w:p w14:paraId="737BF9A2" w14:textId="6450CE46" w:rsidR="004E20B9" w:rsidDel="00524D74" w:rsidRDefault="004E20B9" w:rsidP="00B86404">
            <w:pPr>
              <w:pStyle w:val="SemEspaamento"/>
              <w:spacing w:line="480" w:lineRule="auto"/>
              <w:jc w:val="center"/>
              <w:rPr>
                <w:del w:id="208" w:author="Gabriel Nakamura" w:date="2020-06-12T13:37:00Z"/>
                <w:rFonts w:ascii="Times New Roman" w:hAnsi="Times New Roman" w:cs="Times New Roman"/>
                <w:sz w:val="24"/>
                <w:szCs w:val="24"/>
                <w:lang w:val="en-US"/>
              </w:rPr>
            </w:pPr>
          </w:p>
          <w:p w14:paraId="55149AA9" w14:textId="297FA7DE" w:rsidR="00B86404" w:rsidRPr="00B86404" w:rsidDel="00524D74" w:rsidRDefault="00B86404" w:rsidP="00B86404">
            <w:pPr>
              <w:pStyle w:val="SemEspaamento"/>
              <w:spacing w:line="480" w:lineRule="auto"/>
              <w:jc w:val="center"/>
              <w:rPr>
                <w:del w:id="209" w:author="Gabriel Nakamura" w:date="2020-06-12T13:37:00Z"/>
                <w:rFonts w:ascii="Times New Roman" w:hAnsi="Times New Roman" w:cs="Times New Roman"/>
                <w:sz w:val="24"/>
                <w:szCs w:val="24"/>
                <w:lang w:val="en-US"/>
              </w:rPr>
            </w:pPr>
            <w:del w:id="210" w:author="Gabriel Nakamura" w:date="2020-06-12T13:37:00Z">
              <w:r w:rsidRPr="00B86404" w:rsidDel="00524D74">
                <w:rPr>
                  <w:rFonts w:ascii="Times New Roman" w:hAnsi="Times New Roman" w:cs="Times New Roman"/>
                  <w:sz w:val="24"/>
                  <w:szCs w:val="24"/>
                  <w:lang w:val="en-US"/>
                </w:rPr>
                <w:fldChar w:fldCharType="begin" w:fldLock="1"/>
              </w:r>
              <w:r w:rsidR="006D7A4B" w:rsidDel="00524D74">
                <w:rPr>
                  <w:rFonts w:ascii="Times New Roman" w:hAnsi="Times New Roman" w:cs="Times New Roman"/>
                  <w:sz w:val="24"/>
                  <w:szCs w:val="24"/>
                  <w:lang w:val="en-US"/>
                </w:rPr>
                <w:delInstrText>ADDIN CSL_CITATION {"citationItems":[{"id":"ITEM-1","itemData":{"DOI":"10.1111/geb.12370","ISBN":"1466-822X","ISSN":"14668238","abstract":"Aim\\n\\nRecent research suggests that the latitudinal diversity gradient (LDG) in birds is unlikely to result from faster diversification in the tropics. This puts the focus on other mechanisms, such as dispersal, as the primary drivers for the LDG. We aim to distinguish two prominent models, tropical conservatism (TCH) and out of the tropics (OTM), which make distinct predictions about dispersal across latitudes and the phylogenetic clustering of assemblages in temperate regions.\\n\\n\\nLocation\\n\\nGlobal.\\n\\n\\nMethods\\n\\nWe used geographic and phylogenetic data for more than 9000 bird species to reconstruct the ancestral latitudinal zone for each node in each of 100 bird phylogenetic estimates. We used methods that consider discrete latitudinal zones, as well as those that consider latitudinal position as a continuous variable. We then estimated the frequency of ancestor–descendant dispersal within and across latitudinal zones. We also quantified phylogenetic clustering in latitudinal zones separately for bird assemblages within the Old World and the New World.\\n\\n\\nResults\\n\\nLatitudinal distributions are relatively conserved: 60–96% of nodes had the same inferred latitude as their immediate ancestral node. We find that dispersal events out of the tropics were less frequent (4–5%) than dispersal events into the tropics (15–21%), the opposite of what would be expected under the OTM. Nodes with inferred temperate distributions are generally younger than the Eocene–Oligocene Climate Transition, as expected under the TCH. Phylogenetic clustering shows no regular patterns of association with latitude, and is likely to be largely driven by radiations within a few large forested biomes.\\n\\n\\nMain conclusions\\n\\nOur results provide support for the expectations of the TCH, but are less consistent with those of the OTM. Both the deeper origins of tropical clades and the comparatively recent but infrequent dispersal events into temperate regions appear to play a role in generating the strong disparity in tropical and temperate species richness in birds.","author":[{"dropping-particle":"","family":"Duchêne","given":"David A.","non-dropping-particle":"","parse-names":false,"suffix":""},{"dropping-particle":"","family":"Cardillo","given":"Marcel","non-dropping-particle":"","parse-names":false,"suffix":""}],"container-title":"Global Ecology and Biogeography","id":"ITEM-1","issued":{"date-parts":[["2015"]]},"title":"Phylogenetic patterns in the geographic distributions of birds support the tropical conservatism hypothesis","type":"article-journal"},"uris":["http://www.mendeley.com/documents/?uuid=e2f58a67-33b5-49ec-91dc-71214dee62ac","http://www.mendeley.com/documents/?uuid=7d1cd333-cd5a-3772-9e2b-07dad4618737"]},{"id":"ITEM-2","itemData":{"DOI":"10.1016/j.tree.2004.09.011","ISBN":"0169-5347","ISSN":"01695347","PMID":"16701326","abstract":"Ecology and historical (phylogeny-based) biogeography have much to offer one another, but exchanges between these fields have been limited. Historical biogeography has become narrowly focused on using phylogenies to discover the history of geological connections among regions. Conversely, ecologists often ignore historical biogeography, even when its input can be crucial. Both historical biogeographers and ecologists have more-or-less abandoned attempts to understand the processes that determine the large-scale distribution of clades. Here, we describe the chasm that has developed between ecology and historical biogeography, some of the important questions that have fallen into it and how it might be bridged. To illustrate the benefits of an integrated approach, we expand on a model that can help explain the latitudinal gradient of species richness.","author":[{"dropping-particle":"","family":"Wiens","given":"John J.","non-dropping-particle":"","parse-names":false,"suffix":""},{"dropping-particle":"","family":"Donoghue","given":"Michael J.","non-dropping-particle":"","parse-names":false,"suffix":""}],"container-title":"Trends in Ecology and Evolution","id":"ITEM-2","issue":"12","issued":{"date-parts":[["2004"]]},"page":"639-644","title":"Historical biogeography, ecology and species richness","type":"article-journal","volume":"19"},"uris":["http://www.mendeley.com/documents/?uuid=7896fc06-4d9f-445e-9b4b-ca69e625de31"]},{"id":"ITEM-3","itemData":{"DOI":"10.1111/evo.12089","ISSN":"00143820","abstract":"We reviewed published phylogenies and selected 111 phylogenetic studies representing mammals, birds, insects, and flowering plants. We then mapped the latitudinal range of all taxa to test the relative importance of the tropical conservatism, out of the tropics, and diversification rate hypotheses in generating latitudinal diversity gradients. Most clades originated in the tropics, with diversity peaking in the zone of origin. Transitions of lineages between latitudinal zones occurred at 16-22% of the tree nodes. The most common type of transition was range expansions of tropical lineages to encompass also temperate latitudes. Thus, adaptation to new climatic conditions may not represent a major obstacle for many clades. These results contradict predictions of the tropical conservatism hypothesis (i.e., few clades colonizing extratropical latitudes), but support the out-of-the-tropics model (i.e., tropical originations and subsequent latitudinal range expansions). Our results suggest no difference in diversification between tropical and temperate sister lineages; thus, diversity of tropical clades was not explained by higher diversification rates in this zone. Moreover, lineages with latitudinal stasis diversified more compared to sister lineages entering a new latitudinal zone. This preserved preexisting diversity differences between latitudinal zones and can be considered a new mechanism for why diversity tends to peak in the zone of origin.","author":[{"dropping-particle":"","family":"Jansson","given":"Roland","non-dropping-particle":"","parse-names":false,"suffix":""},{"dropping-particle":"","family":"Rodríguez-Castañeda","given":"Genoveva","non-dropping-particle":"","parse-names":false,"suffix":""},{"dropping-particle":"","family":"Harding","given":"Larisa E.","non-dropping-particle":"","parse-names":false,"suffix":""}],"container-title":"Evolution","id":"ITEM-3","issue":"6","issued":{"date-parts":[["2013"]]},"page":"1741-1755","title":"What can multiple phylogenies say about the latitudinal diversity gradient? A new look at the tropical conservatism, out of the tropics, and diversification rate hypotheses","type":"article-journal","volume":"67"},"uris":["http://www.mendeley.com/documents/?uuid=99e33224-d528-4ead-af7a-2e8b179286a4","http://www.mendeley.com/documents/?uuid=36fc42ba-e9d5-433f-a091-2a173261b599","http://www.mendeley.com/documents/?uuid=77f15bad-c058-4f67-97c2-bb21f27999e4"]}],"mendeley":{"formattedCitation":"(Wiens and Donoghue 2004, Jansson et al. 2013, Duchêne and Cardillo 2015)","plainTextFormattedCitation":"(Wiens and Donoghue 2004, Jansson et al. 2013, Duchêne and Cardillo 2015)","previouslyFormattedCitation":"(Wiens and Donoghue 2004, Jansson et al. 2013, Duchêne and Cardillo 2015)"},"properties":{"noteIndex":0},"schema":"https://github.com/citation-style-language/schema/raw/master/csl-citation.json"}</w:delInstrText>
              </w:r>
              <w:r w:rsidRPr="00B86404" w:rsidDel="00524D74">
                <w:rPr>
                  <w:rFonts w:ascii="Times New Roman" w:hAnsi="Times New Roman" w:cs="Times New Roman"/>
                  <w:sz w:val="24"/>
                  <w:szCs w:val="24"/>
                  <w:lang w:val="en-US"/>
                </w:rPr>
                <w:fldChar w:fldCharType="separate"/>
              </w:r>
              <w:r w:rsidR="001D4832" w:rsidRPr="001D4832" w:rsidDel="00524D74">
                <w:rPr>
                  <w:rFonts w:ascii="Times New Roman" w:hAnsi="Times New Roman" w:cs="Times New Roman"/>
                  <w:noProof/>
                  <w:sz w:val="24"/>
                  <w:szCs w:val="24"/>
                  <w:lang w:val="en-US"/>
                </w:rPr>
                <w:delText>(Wiens and Donoghue 2004, Jansson et al. 2013, Duchêne and Cardillo 2015)</w:delText>
              </w:r>
              <w:r w:rsidRPr="00B86404" w:rsidDel="00524D74">
                <w:rPr>
                  <w:rFonts w:ascii="Times New Roman" w:hAnsi="Times New Roman" w:cs="Times New Roman"/>
                  <w:sz w:val="24"/>
                  <w:szCs w:val="24"/>
                  <w:lang w:val="en-US"/>
                </w:rPr>
                <w:fldChar w:fldCharType="end"/>
              </w:r>
            </w:del>
          </w:p>
        </w:tc>
      </w:tr>
      <w:tr w:rsidR="00B86404" w:rsidRPr="00B86404" w:rsidDel="00524D74" w14:paraId="79BDFAB5" w14:textId="4B745D3D" w:rsidTr="00752940">
        <w:trPr>
          <w:del w:id="211" w:author="Gabriel Nakamura" w:date="2020-06-12T13:37:00Z"/>
        </w:trPr>
        <w:tc>
          <w:tcPr>
            <w:tcW w:w="1951" w:type="dxa"/>
          </w:tcPr>
          <w:p w14:paraId="0D867B32" w14:textId="7DC838CD" w:rsidR="00B86404" w:rsidRPr="00B86404" w:rsidDel="00524D74" w:rsidRDefault="00B86404" w:rsidP="00B86404">
            <w:pPr>
              <w:pStyle w:val="SemEspaamento"/>
              <w:spacing w:line="480" w:lineRule="auto"/>
              <w:jc w:val="center"/>
              <w:rPr>
                <w:del w:id="212" w:author="Gabriel Nakamura" w:date="2020-06-12T13:37:00Z"/>
                <w:rFonts w:ascii="Times New Roman" w:hAnsi="Times New Roman" w:cs="Times New Roman"/>
                <w:sz w:val="24"/>
                <w:szCs w:val="24"/>
                <w:lang w:val="en-US"/>
              </w:rPr>
            </w:pPr>
            <w:del w:id="213" w:author="Gabriel Nakamura" w:date="2020-06-12T13:37:00Z">
              <w:r w:rsidRPr="00B86404" w:rsidDel="00524D74">
                <w:rPr>
                  <w:rFonts w:ascii="Times New Roman" w:hAnsi="Times New Roman" w:cs="Times New Roman"/>
                  <w:sz w:val="24"/>
                  <w:szCs w:val="24"/>
                  <w:lang w:val="en-US"/>
                </w:rPr>
                <w:delText>Out of the Tropics (OTT)</w:delText>
              </w:r>
            </w:del>
          </w:p>
        </w:tc>
        <w:tc>
          <w:tcPr>
            <w:tcW w:w="3260" w:type="dxa"/>
          </w:tcPr>
          <w:p w14:paraId="7B30D34D" w14:textId="5A31DEA0" w:rsidR="00B86404" w:rsidRPr="00B86404" w:rsidDel="00524D74" w:rsidRDefault="00B86404" w:rsidP="00B86404">
            <w:pPr>
              <w:pStyle w:val="SemEspaamento"/>
              <w:spacing w:line="480" w:lineRule="auto"/>
              <w:jc w:val="center"/>
              <w:rPr>
                <w:del w:id="214" w:author="Gabriel Nakamura" w:date="2020-06-12T13:37:00Z"/>
                <w:rFonts w:ascii="Times New Roman" w:hAnsi="Times New Roman" w:cs="Times New Roman"/>
                <w:sz w:val="24"/>
                <w:szCs w:val="24"/>
                <w:lang w:val="en-US"/>
              </w:rPr>
            </w:pPr>
            <w:del w:id="215" w:author="Gabriel Nakamura" w:date="2020-06-12T13:37:00Z">
              <w:r w:rsidRPr="00B86404" w:rsidDel="00524D74">
                <w:rPr>
                  <w:rFonts w:ascii="Times New Roman" w:hAnsi="Times New Roman" w:cs="Times New Roman"/>
                  <w:sz w:val="24"/>
                  <w:szCs w:val="24"/>
                  <w:lang w:val="en-US"/>
                </w:rPr>
                <w:delText>Tropical biomes continually produce lineages and have a frequent net movement of species from tropical to temperate biomes and because that species would be less closely related and</w:delText>
              </w:r>
              <w:r w:rsidR="004E20B9" w:rsidDel="00524D74">
                <w:rPr>
                  <w:rFonts w:ascii="Times New Roman" w:hAnsi="Times New Roman" w:cs="Times New Roman"/>
                  <w:sz w:val="24"/>
                  <w:szCs w:val="24"/>
                  <w:lang w:val="en-US"/>
                </w:rPr>
                <w:delText>/or</w:delText>
              </w:r>
              <w:r w:rsidRPr="00B86404" w:rsidDel="00524D74">
                <w:rPr>
                  <w:rFonts w:ascii="Times New Roman" w:hAnsi="Times New Roman" w:cs="Times New Roman"/>
                  <w:sz w:val="24"/>
                  <w:szCs w:val="24"/>
                  <w:lang w:val="en-US"/>
                </w:rPr>
                <w:delText xml:space="preserve"> phylogenetically overdispersed in temperate biomes</w:delText>
              </w:r>
            </w:del>
          </w:p>
        </w:tc>
        <w:tc>
          <w:tcPr>
            <w:tcW w:w="1701" w:type="dxa"/>
          </w:tcPr>
          <w:p w14:paraId="1B271C46" w14:textId="32FD49E3" w:rsidR="00B86404" w:rsidRPr="00B86404" w:rsidDel="00524D74" w:rsidRDefault="00B86404" w:rsidP="00B86404">
            <w:pPr>
              <w:pStyle w:val="SemEspaamento"/>
              <w:spacing w:line="480" w:lineRule="auto"/>
              <w:jc w:val="center"/>
              <w:rPr>
                <w:del w:id="216" w:author="Gabriel Nakamura" w:date="2020-06-12T13:37:00Z"/>
                <w:rFonts w:ascii="Times New Roman" w:hAnsi="Times New Roman" w:cs="Times New Roman"/>
                <w:sz w:val="24"/>
                <w:szCs w:val="24"/>
                <w:lang w:val="en-US"/>
              </w:rPr>
            </w:pPr>
            <w:del w:id="217" w:author="Gabriel Nakamura" w:date="2020-06-12T13:37:00Z">
              <w:r w:rsidRPr="00B86404" w:rsidDel="00524D74">
                <w:rPr>
                  <w:rFonts w:ascii="Times New Roman" w:hAnsi="Times New Roman" w:cs="Times New Roman"/>
                  <w:sz w:val="24"/>
                  <w:szCs w:val="24"/>
                  <w:lang w:val="en-US"/>
                </w:rPr>
                <w:delText>Low value of NRI in biomes of temperate region</w:delText>
              </w:r>
            </w:del>
          </w:p>
        </w:tc>
        <w:tc>
          <w:tcPr>
            <w:tcW w:w="1732" w:type="dxa"/>
          </w:tcPr>
          <w:p w14:paraId="4674611A" w14:textId="02C144AD" w:rsidR="00B86404" w:rsidRPr="00B86404" w:rsidDel="00524D74" w:rsidRDefault="00B86404" w:rsidP="00B86404">
            <w:pPr>
              <w:pStyle w:val="SemEspaamento"/>
              <w:spacing w:line="480" w:lineRule="auto"/>
              <w:jc w:val="center"/>
              <w:rPr>
                <w:del w:id="218" w:author="Gabriel Nakamura" w:date="2020-06-12T13:37:00Z"/>
                <w:rFonts w:ascii="Times New Roman" w:hAnsi="Times New Roman" w:cs="Times New Roman"/>
                <w:sz w:val="24"/>
                <w:szCs w:val="24"/>
                <w:lang w:val="en-US"/>
              </w:rPr>
            </w:pPr>
            <w:del w:id="219" w:author="Gabriel Nakamura" w:date="2020-06-12T13:37:00Z">
              <w:r w:rsidRPr="00B86404" w:rsidDel="00524D74">
                <w:rPr>
                  <w:rFonts w:ascii="Times New Roman" w:hAnsi="Times New Roman" w:cs="Times New Roman"/>
                  <w:sz w:val="24"/>
                  <w:szCs w:val="24"/>
                  <w:lang w:val="en-US"/>
                </w:rPr>
                <w:fldChar w:fldCharType="begin" w:fldLock="1"/>
              </w:r>
              <w:r w:rsidR="006D7A4B" w:rsidDel="00524D74">
                <w:rPr>
                  <w:rFonts w:ascii="Times New Roman" w:hAnsi="Times New Roman" w:cs="Times New Roman"/>
                  <w:sz w:val="24"/>
                  <w:szCs w:val="24"/>
                  <w:lang w:val="en-US"/>
                </w:rPr>
                <w:delInstrText>ADDIN CSL_CITATION {"citationItems":[{"id":"ITEM-1","itemData":{"DOI":"10.1111/geb.12370","ISBN":"1466-822X","ISSN":"14668238","abstract":"Aim\\n\\nRecent research suggests that the latitudinal diversity gradient (LDG) in birds is unlikely to result from faster diversification in the tropics. This puts the focus on other mechanisms, such as dispersal, as the primary drivers for the LDG. We aim to distinguish two prominent models, tropical conservatism (TCH) and out of the tropics (OTM), which make distinct predictions about dispersal across latitudes and the phylogenetic clustering of assemblages in temperate regions.\\n\\n\\nLocation\\n\\nGlobal.\\n\\n\\nMethods\\n\\nWe used geographic and phylogenetic data for more than 9000 bird species to reconstruct the ancestral latitudinal zone for each node in each of 100 bird phylogenetic estimates. We used methods that consider discrete latitudinal zones, as well as those that consider latitudinal position as a continuous variable. We then estimated the frequency of ancestor–descendant dispersal within and across latitudinal zones. We also quantified phylogenetic clustering in latitudinal zones separately for bird assemblages within the Old World and the New World.\\n\\n\\nResults\\n\\nLatitudinal distributions are relatively conserved: 60–96% of nodes had the same inferred latitude as their immediate ancestral node. We find that dispersal events out of the tropics were less frequent (4–5%) than dispersal events into the tropics (15–21%), the opposite of what would be expected under the OTM. Nodes with inferred temperate distributions are generally younger than the Eocene–Oligocene Climate Transition, as expected under the TCH. Phylogenetic clustering shows no regular patterns of association with latitude, and is likely to be largely driven by radiations within a few large forested biomes.\\n\\n\\nMain conclusions\\n\\nOur results provide support for the expectations of the TCH, but are less consistent with those of the OTM. Both the deeper origins of tropical clades and the comparatively recent but infrequent dispersal events into temperate regions appear to play a role in generating the strong disparity in tropical and temperate species richness in birds.","author":[{"dropping-particle":"","family":"Duchêne","given":"David A.","non-dropping-particle":"","parse-names":false,"suffix":""},{"dropping-particle":"","family":"Cardillo","given":"Marcel","non-dropping-particle":"","parse-names":false,"suffix":""}],"container-title":"Global Ecology and Biogeography","id":"ITEM-1","issued":{"date-parts":[["2015"]]},"title":"Phylogenetic patterns in the geographic distributions of birds support the tropical conservatism hypothesis","type":"article-journal"},"uris":["http://www.mendeley.com/documents/?uuid=e2f58a67-33b5-49ec-91dc-71214dee62ac","http://www.mendeley.com/documents/?uuid=7d1cd333-cd5a-3772-9e2b-07dad4618737"]},{"id":"ITEM-2","itemData":{"DOI":"10.1111/evo.12089","ISSN":"00143820","abstract":"We reviewed published phylogenies and selected 111 phylogenetic studies representing mammals, birds, insects, and flowering plants. We then mapped the latitudinal range of all taxa to test the relative importance of the tropical conservatism, out of the tropics, and diversification rate hypotheses in generating latitudinal diversity gradients. Most clades originated in the tropics, with diversity peaking in the zone of origin. Transitions of lineages between latitudinal zones occurred at 16-22% of the tree nodes. The most common type of transition was range expansions of tropical lineages to encompass also temperate latitudes. Thus, adaptation to new climatic conditions may not represent a major obstacle for many clades. These results contradict predictions of the tropical conservatism hypothesis (i.e., few clades colonizing extratropical latitudes), but support the out-of-the-tropics model (i.e., tropical originations and subsequent latitudinal range expansions). Our results suggest no difference in diversification between tropical and temperate sister lineages; thus, diversity of tropical clades was not explained by higher diversification rates in this zone. Moreover, lineages with latitudinal stasis diversified more compared to sister lineages entering a new latitudinal zone. This preserved preexisting diversity differences between latitudinal zones and can be considered a new mechanism for why diversity tends to peak in the zone of origin.","author":[{"dropping-particle":"","family":"Jansson","given":"Roland","non-dropping-particle":"","parse-names":false,"suffix":""},{"dropping-particle":"","family":"Rodríguez-Castañeda","given":"Genoveva","non-dropping-particle":"","parse-names":false,"suffix":""},{"dropping-particle":"","family":"Harding","given":"Larisa E.","non-dropping-particle":"","parse-names":false,"suffix":""}],"container-title":"Evolution","id":"ITEM-2","issue":"6","issued":{"date-parts":[["2013"]]},"page":"1741-1755","title":"What can multiple phylogenies say about the latitudinal diversity gradient? A new look at the tropical conservatism, out of the tropics, and diversification rate hypotheses","type":"article-journal","volume":"67"},"uris":["http://www.mendeley.com/documents/?uuid=99e33224-d528-4ead-af7a-2e8b179286a4","http://www.mendeley.com/documents/?uuid=36fc42ba-e9d5-433f-a091-2a173261b599","http://www.mendeley.com/documents/?uuid=822438a3-24b4-4a8e-8892-450523ae491f"]},{"id":"ITEM-3","itemData":{"DOI":"10.1126/science.1130880","ISBN":"0036-8075","ISSN":"00368075","PMID":"17023653","abstract":"The evolutionary dynamics underlying the latitudinal gradient in biodiversity have been controversial for over a century. Using a spatially explicit approach that incorporates not only origination and extinction but immigration, a global analysis of genera and subgenera of marine bivalves over the past 11 million years supports an \"out of the tropics\" model, in which taxa preferentially originate in the tropics and expand toward the poles without losing their tropical presence. The tropics are thus both a cradle and a museum of biodiversity, contrary to the conceptual dichotomy dominant since 1974; a tropical diversity crisis would thus have profound evolutionary effects at all latitudes.","author":[{"dropping-particle":"","family":"Jablonski","given":"David","non-dropping-particle":"","parse-names":false,"suffix":""},{"dropping-particle":"","family":"Roy","given":"Kaustuv","non-dropping-particle":"","parse-names":false,"suffix":""},{"dropping-particle":"","family":"Valentine","given":"James W.","non-dropping-particle":"","parse-names":false,"suffix":""}],"container-title":"Science","id":"ITEM-3","issued":{"date-parts":[["2006"]]},"title":"Out of the tropics: Evolutionary dynamics of the latitudinal diversity gradient","type":"article-journal"},"uris":["http://www.mendeley.com/documents/?uuid=140d5692-be2a-451d-a668-c484eee3321e","http://www.mendeley.com/documents/?uuid=12602bbc-13dd-3dca-aa00-c090f5ae4638","http://www.mendeley.com/documents/?uuid=72686bf1-1115-4343-a5b5-1422d29c707b"]},{"id":"ITEM-4","itemData":{"DOI":"10.1111/j.1461-0248.2007.01020.x","ISBN":"1461-023X","ISSN":"1461023X","PMID":"17355570","abstract":"A latitudinal gradient in biodiversity has existed since before the time of the dinosaurs, yet how and why this gradient arose remains unresolved. Here we review two major hypotheses for the origin of the latitudinal diversity gradient. The time and area hypothesis holds that tropical climates are older and historically larger, allowing more opportunity for diversification. This hypothesis is supported by observations that temperate taxa are often younger than, and nested within, tropical taxa, and that diversity is positively correlated with the age and area of geographical regions. The diversification rate hypothesis holds that tropical regions diversify faster due to higher rates of speciation (caused by increased opportunities for the evolution of reproductive isolation, or faster molecular evolution, or the increased importance of biotic interactions), or due to lower extinction rates. There is phylogenetic evidence for higher rates of diversification in tropical clades, and palaeontological data demonstrate higher rates of origination for tropical taxa, but mixed evidence for latitudinal differences in extinction rates. Studies of latitudinal variation in incipient speciation also suggest faster speciation in the tropics. Distinguishing the roles of history, speciation and extinction in the origin of the latitudinal gradient represents a major challenge to future research.","author":[{"dropping-particle":"","family":"Mittelbach","given":"Gary G.","non-dropping-particle":"","parse-names":false,"suffix":""},{"dropping-particle":"","family":"Schemske","given":"Douglas W.","non-dropping-particle":"","parse-names":false,"suffix":""},{"dropping-particle":"V.","family":"Cornell","given":"Howard","non-dropping-particle":"","parse-names":false,"suffix":""},{"dropping-particle":"","family":"Allen","given":"Andrew P.","non-dropping-particle":"","parse-names":false,"suffix":""},{"dropping-particle":"","family":"Brown","given":"Jonathan M.","non-dropping-particle":"","parse-names":false,"suffix":""},{"dropping-particle":"","family":"Bush","given":"Mark B.","non-dropping-particle":"","parse-names":false,"suffix":""},{"dropping-particle":"","family":"Harrison","given":"Susan P.","non-dropping-particle":"","parse-names":false,"suffix":""},{"dropping-particle":"","family":"Hurlbert","given":"Allen H.","non-dropping-particle":"","parse-names":false,"suffix":""},{"dropping-particle":"","family":"Knowlton","given":"Nancy","non-dropping-particle":"","parse-names":false,"suffix":""},{"dropping-particle":"","family":"Lessios","given":"Harilaos a.","non-dropping-particle":"","parse-names":false,"suffix":""},{"dropping-particle":"","family":"McCain","given":"Christy M.","non-dropping-particle":"","parse-names":false,"suffix":""},{"dropping-particle":"","family":"McCune","given":"Amy R.","non-dropping-particle":"","parse-names":false,"suffix":""},{"dropping-particle":"","family":"McDade","given":"Lucinda a.","non-dropping-particle":"","parse-names":false,"suffix":""},{"dropping-particle":"","family":"McPeek","given":"Mark a.","non-dropping-particle":"","parse-names":false,"suffix":""},{"dropping-particle":"","family":"Near","given":"Thomas J.","non-dropping-particle":"","parse-names":false,"suffix":""},{"dropping-particle":"","family":"Price","given":"Trevor D.","non-dropping-particle":"","parse-names":false,"suffix":""},{"dropping-particle":"","family":"Ricklefs","given":"Robert E.","non-dropping-particle":"","parse-names":false,"suffix":""},{"dropping-particle":"","family":"Roy","given":"Kaustuv","non-dropping-particle":"","parse-names":false,"suffix":""},{"dropping-particle":"","family":"Sax","given":"Dov F.","non-dropping-particle":"","parse-names":false,"suffix":""},{"dropping-particle":"","family":"Schluter","given":"Dolph","non-dropping-particle":"","parse-names":false,"suffix":""},{"dropping-particle":"","family":"Sobel","given":"James M.","non-dropping-particle":"","parse-names":false,"suffix":""},{"dropping-particle":"","family":"Turelli","given":"Michael","non-dropping-particle":"","parse-names":false,"suffix":""}],"container-title":"Ecology Letters","id":"ITEM-4","issued":{"date-parts":[["2007"]]},"page":"315-331","title":"Evolution and the latitudinal diversity gradient: Speciation, extinction and biogeography","type":"article-journal","volume":"10"},"uris":["http://www.mendeley.com/documents/?uuid=2baf564d-1545-495e-b855-f1628d32fc9b"]}],"mendeley":{"formattedCitation":"(Jablonski et al. 2006, Mittelbach et al. 2007, Jansson et al. 2013, Duchêne and Cardillo 2015)","plainTextFormattedCitation":"(Jablonski et al. 2006, Mittelbach et al. 2007, Jansson et al. 2013, Duchêne and Cardillo 2015)","previouslyFormattedCitation":"(Jablonski et al. 2006, Mittelbach et al. 2007, Jansson et al. 2013, Duchêne and Cardillo 2015)"},"properties":{"noteIndex":0},"schema":"https://github.com/citation-style-language/schema/raw/master/csl-citation.json"}</w:delInstrText>
              </w:r>
              <w:r w:rsidRPr="00B86404" w:rsidDel="00524D74">
                <w:rPr>
                  <w:rFonts w:ascii="Times New Roman" w:hAnsi="Times New Roman" w:cs="Times New Roman"/>
                  <w:sz w:val="24"/>
                  <w:szCs w:val="24"/>
                  <w:lang w:val="en-US"/>
                </w:rPr>
                <w:fldChar w:fldCharType="separate"/>
              </w:r>
              <w:r w:rsidR="001D4832" w:rsidRPr="001D4832" w:rsidDel="00524D74">
                <w:rPr>
                  <w:rFonts w:ascii="Times New Roman" w:hAnsi="Times New Roman" w:cs="Times New Roman"/>
                  <w:noProof/>
                  <w:sz w:val="24"/>
                  <w:szCs w:val="24"/>
                  <w:lang w:val="en-US"/>
                </w:rPr>
                <w:delText>(Jablonski et al. 2006, Mittelbach et al. 2007, Jansson et al. 2013, Duchêne and Cardillo 2015)</w:delText>
              </w:r>
              <w:r w:rsidRPr="00B86404" w:rsidDel="00524D74">
                <w:rPr>
                  <w:rFonts w:ascii="Times New Roman" w:hAnsi="Times New Roman" w:cs="Times New Roman"/>
                  <w:sz w:val="24"/>
                  <w:szCs w:val="24"/>
                  <w:lang w:val="en-US"/>
                </w:rPr>
                <w:fldChar w:fldCharType="end"/>
              </w:r>
            </w:del>
          </w:p>
        </w:tc>
      </w:tr>
    </w:tbl>
    <w:p w14:paraId="4AF1D790" w14:textId="12E60DE7" w:rsidR="00B86404" w:rsidRPr="00B86404" w:rsidRDefault="00B86404" w:rsidP="00B86404">
      <w:pPr>
        <w:spacing w:after="0" w:line="480" w:lineRule="auto"/>
        <w:rPr>
          <w:rFonts w:ascii="Times New Roman" w:hAnsi="Times New Roman" w:cs="Times New Roman"/>
          <w:noProof/>
          <w:sz w:val="24"/>
          <w:szCs w:val="24"/>
          <w:lang w:val="en-US"/>
        </w:rPr>
      </w:pPr>
    </w:p>
    <w:p w14:paraId="3AE77CA4" w14:textId="092E73F3" w:rsidR="00B86404" w:rsidRPr="00B86404" w:rsidRDefault="00EB2F5A" w:rsidP="00B86404">
      <w:pPr>
        <w:pStyle w:val="SemEspaamento"/>
        <w:spacing w:line="480" w:lineRule="auto"/>
        <w:jc w:val="both"/>
        <w:rPr>
          <w:rFonts w:ascii="Times New Roman" w:hAnsi="Times New Roman" w:cs="Times New Roman"/>
          <w:noProof/>
          <w:sz w:val="24"/>
          <w:szCs w:val="24"/>
          <w:lang w:val="en-US"/>
        </w:rPr>
      </w:pPr>
      <w:ins w:id="220" w:author="Gabriel Nakamura" w:date="2020-06-11T19:28:00Z">
        <w:r>
          <w:rPr>
            <w:rFonts w:ascii="Times New Roman" w:hAnsi="Times New Roman" w:cs="Times New Roman"/>
            <w:noProof/>
            <w:sz w:val="24"/>
            <w:szCs w:val="24"/>
            <w:lang w:val="pt-BR" w:eastAsia="pt-BR"/>
          </w:rPr>
          <w:drawing>
            <wp:inline distT="0" distB="0" distL="0" distR="0" wp14:anchorId="5622EC8B" wp14:editId="3ED235A4">
              <wp:extent cx="5400040" cy="4735830"/>
              <wp:effectExtent l="0" t="0" r="0" b="1270"/>
              <wp:docPr id="4" name="Imagem 4"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_Schematic_11-06-20.pdf"/>
                      <pic:cNvPicPr/>
                    </pic:nvPicPr>
                    <pic:blipFill>
                      <a:blip r:embed="rId10">
                        <a:extLst>
                          <a:ext uri="{28A0092B-C50C-407E-A947-70E740481C1C}">
                            <a14:useLocalDpi xmlns:a14="http://schemas.microsoft.com/office/drawing/2010/main" val="0"/>
                          </a:ext>
                        </a:extLst>
                      </a:blip>
                      <a:stretch>
                        <a:fillRect/>
                      </a:stretch>
                    </pic:blipFill>
                    <pic:spPr>
                      <a:xfrm>
                        <a:off x="0" y="0"/>
                        <a:ext cx="5400040" cy="4735830"/>
                      </a:xfrm>
                      <a:prstGeom prst="rect">
                        <a:avLst/>
                      </a:prstGeom>
                    </pic:spPr>
                  </pic:pic>
                </a:graphicData>
              </a:graphic>
            </wp:inline>
          </w:drawing>
        </w:r>
      </w:ins>
      <w:del w:id="221" w:author="Gabriel Nakamura" w:date="2020-06-11T19:26:00Z">
        <w:r w:rsidR="00B86404" w:rsidRPr="00B86404" w:rsidDel="001D101D">
          <w:rPr>
            <w:rFonts w:ascii="Times New Roman" w:hAnsi="Times New Roman" w:cs="Times New Roman"/>
            <w:noProof/>
            <w:sz w:val="24"/>
            <w:szCs w:val="24"/>
            <w:lang w:val="pt-BR" w:eastAsia="pt-BR"/>
          </w:rPr>
          <w:drawing>
            <wp:inline distT="0" distB="0" distL="0" distR="0" wp14:anchorId="2D0AF3C1" wp14:editId="1BB2F004">
              <wp:extent cx="5619750" cy="421481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t tnc.jpg"/>
                      <pic:cNvPicPr/>
                    </pic:nvPicPr>
                    <pic:blipFill>
                      <a:blip r:embed="rId11">
                        <a:extLst>
                          <a:ext uri="{28A0092B-C50C-407E-A947-70E740481C1C}">
                            <a14:useLocalDpi xmlns:a14="http://schemas.microsoft.com/office/drawing/2010/main" val="0"/>
                          </a:ext>
                        </a:extLst>
                      </a:blip>
                      <a:stretch>
                        <a:fillRect/>
                      </a:stretch>
                    </pic:blipFill>
                    <pic:spPr>
                      <a:xfrm>
                        <a:off x="0" y="0"/>
                        <a:ext cx="5622395" cy="4216796"/>
                      </a:xfrm>
                      <a:prstGeom prst="rect">
                        <a:avLst/>
                      </a:prstGeom>
                    </pic:spPr>
                  </pic:pic>
                </a:graphicData>
              </a:graphic>
            </wp:inline>
          </w:drawing>
        </w:r>
      </w:del>
    </w:p>
    <w:p w14:paraId="75C47180" w14:textId="6835EF6B" w:rsidR="0023130F" w:rsidRPr="005B518A" w:rsidRDefault="00B86404" w:rsidP="005B518A">
      <w:pPr>
        <w:pStyle w:val="SemEspaamento"/>
        <w:spacing w:after="240" w:line="480" w:lineRule="auto"/>
        <w:jc w:val="both"/>
        <w:rPr>
          <w:rFonts w:ascii="Times New Roman" w:hAnsi="Times New Roman" w:cs="Times New Roman"/>
          <w:noProof/>
          <w:sz w:val="24"/>
          <w:szCs w:val="24"/>
          <w:lang w:val="en-US" w:eastAsia="pt-BR"/>
        </w:rPr>
      </w:pPr>
      <w:commentRangeStart w:id="222"/>
      <w:r w:rsidRPr="00B86404">
        <w:rPr>
          <w:rFonts w:ascii="Times New Roman" w:eastAsia="Times New Roman" w:hAnsi="Times New Roman" w:cs="Times New Roman"/>
          <w:bCs/>
          <w:sz w:val="24"/>
          <w:szCs w:val="24"/>
          <w:lang w:val="en"/>
        </w:rPr>
        <w:t>Figure 1</w:t>
      </w:r>
      <w:r w:rsidRPr="00B86404">
        <w:rPr>
          <w:rFonts w:ascii="Times New Roman" w:hAnsi="Times New Roman" w:cs="Times New Roman"/>
          <w:sz w:val="24"/>
          <w:szCs w:val="24"/>
          <w:lang w:val="en"/>
        </w:rPr>
        <w:t xml:space="preserve">: </w:t>
      </w:r>
      <w:commentRangeEnd w:id="222"/>
      <w:r w:rsidR="005B518A">
        <w:rPr>
          <w:rStyle w:val="Refdecomentrio"/>
          <w:rFonts w:asciiTheme="minorHAnsi" w:eastAsiaTheme="minorHAnsi" w:hAnsiTheme="minorHAnsi" w:cstheme="minorBidi"/>
          <w:lang w:val="pt-BR" w:eastAsia="en-US"/>
        </w:rPr>
        <w:commentReference w:id="222"/>
      </w:r>
      <w:r w:rsidRPr="00B86404">
        <w:rPr>
          <w:rFonts w:ascii="Times New Roman" w:hAnsi="Times New Roman" w:cs="Times New Roman"/>
          <w:sz w:val="24"/>
          <w:szCs w:val="24"/>
          <w:lang w:val="en"/>
        </w:rPr>
        <w:t xml:space="preserve">Predictions of values of </w:t>
      </w:r>
      <w:r w:rsidRPr="00B86404">
        <w:rPr>
          <w:rFonts w:ascii="Times New Roman" w:hAnsi="Times New Roman" w:cs="Times New Roman"/>
          <w:bCs/>
          <w:sz w:val="24"/>
          <w:szCs w:val="24"/>
          <w:lang w:val="en-US"/>
        </w:rPr>
        <w:t xml:space="preserve">net relatedness index </w:t>
      </w:r>
      <w:r w:rsidRPr="00B86404">
        <w:rPr>
          <w:rFonts w:ascii="Times New Roman" w:hAnsi="Times New Roman" w:cs="Times New Roman"/>
          <w:sz w:val="24"/>
          <w:szCs w:val="24"/>
          <w:lang w:val="en"/>
        </w:rPr>
        <w:t>and the age of the assemblage</w:t>
      </w:r>
      <w:r w:rsidR="00337C57">
        <w:rPr>
          <w:rFonts w:ascii="Times New Roman" w:hAnsi="Times New Roman" w:cs="Times New Roman"/>
          <w:sz w:val="24"/>
          <w:szCs w:val="24"/>
          <w:lang w:val="en"/>
        </w:rPr>
        <w:t>s</w:t>
      </w:r>
      <w:r w:rsidRPr="00B86404">
        <w:rPr>
          <w:rFonts w:ascii="Times New Roman" w:hAnsi="Times New Roman" w:cs="Times New Roman"/>
          <w:sz w:val="24"/>
          <w:szCs w:val="24"/>
          <w:lang w:val="en"/>
        </w:rPr>
        <w:t xml:space="preserve"> for </w:t>
      </w:r>
      <w:r w:rsidR="00337C57">
        <w:rPr>
          <w:rFonts w:ascii="Times New Roman" w:hAnsi="Times New Roman" w:cs="Times New Roman"/>
          <w:sz w:val="24"/>
          <w:szCs w:val="24"/>
          <w:lang w:val="en"/>
        </w:rPr>
        <w:t xml:space="preserve">tropical and </w:t>
      </w:r>
      <w:r w:rsidRPr="00B86404">
        <w:rPr>
          <w:rFonts w:ascii="Times New Roman" w:hAnsi="Times New Roman" w:cs="Times New Roman"/>
          <w:sz w:val="24"/>
          <w:szCs w:val="24"/>
          <w:lang w:val="en"/>
        </w:rPr>
        <w:t xml:space="preserve">temperate biomes. </w:t>
      </w:r>
      <w:r w:rsidR="00337C57">
        <w:rPr>
          <w:rFonts w:ascii="Times New Roman" w:hAnsi="Times New Roman" w:cs="Times New Roman"/>
          <w:sz w:val="24"/>
          <w:szCs w:val="24"/>
          <w:lang w:val="en"/>
        </w:rPr>
        <w:t>See text for explanation.</w:t>
      </w:r>
    </w:p>
    <w:p w14:paraId="5E8621B7" w14:textId="75F68A38" w:rsidR="0010356D" w:rsidRDefault="00B86404" w:rsidP="00B86404">
      <w:pPr>
        <w:spacing w:after="0" w:line="480" w:lineRule="auto"/>
        <w:rPr>
          <w:ins w:id="223" w:author="Gabriel Nakamura" w:date="2020-06-12T13:35:00Z"/>
          <w:rFonts w:ascii="Times New Roman" w:hAnsi="Times New Roman" w:cs="Times New Roman"/>
          <w:b/>
          <w:bCs/>
          <w:sz w:val="24"/>
          <w:szCs w:val="24"/>
          <w:lang w:val="en-US"/>
        </w:rPr>
      </w:pPr>
      <w:r w:rsidRPr="00B86404">
        <w:rPr>
          <w:rFonts w:ascii="Times New Roman" w:hAnsi="Times New Roman" w:cs="Times New Roman"/>
          <w:b/>
          <w:bCs/>
          <w:sz w:val="24"/>
          <w:szCs w:val="24"/>
          <w:lang w:val="en-US"/>
        </w:rPr>
        <w:t>METHODS</w:t>
      </w:r>
    </w:p>
    <w:p w14:paraId="0E218174" w14:textId="23A9D2BA" w:rsidR="00C54157" w:rsidRPr="00B86404" w:rsidRDefault="00C54157" w:rsidP="00B86404">
      <w:pPr>
        <w:spacing w:after="0" w:line="480" w:lineRule="auto"/>
        <w:rPr>
          <w:rFonts w:ascii="Times New Roman" w:hAnsi="Times New Roman" w:cs="Times New Roman"/>
          <w:b/>
          <w:bCs/>
          <w:sz w:val="24"/>
          <w:szCs w:val="24"/>
          <w:lang w:val="en-US"/>
        </w:rPr>
      </w:pPr>
      <w:moveToRangeStart w:id="224" w:author="Gabriel Nakamura" w:date="2020-06-12T13:35:00Z" w:name="move42861324"/>
      <w:moveTo w:id="225" w:author="Gabriel Nakamura" w:date="2020-06-12T13:35:00Z">
        <w:r>
          <w:rPr>
            <w:rFonts w:ascii="Times New Roman" w:hAnsi="Times New Roman" w:cs="Times New Roman"/>
            <w:sz w:val="24"/>
            <w:szCs w:val="24"/>
            <w:lang w:val="en-US"/>
          </w:rPr>
          <w:t>Tyrannidae is</w:t>
        </w:r>
        <w:r w:rsidRPr="00B86404">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n ideal group to investigate the predictions above because of its widespread geographic distribution and high species richness across the Americas. </w:t>
        </w:r>
        <w:proofErr w:type="spellStart"/>
        <w:r>
          <w:rPr>
            <w:rFonts w:ascii="Times New Roman" w:hAnsi="Times New Roman" w:cs="Times New Roman"/>
            <w:sz w:val="24"/>
            <w:szCs w:val="24"/>
            <w:lang w:val="en-US"/>
          </w:rPr>
          <w:t>Tyrannids</w:t>
        </w:r>
        <w:proofErr w:type="spellEnd"/>
        <w:r>
          <w:rPr>
            <w:rFonts w:ascii="Times New Roman" w:hAnsi="Times New Roman" w:cs="Times New Roman"/>
            <w:sz w:val="24"/>
            <w:szCs w:val="24"/>
            <w:lang w:val="en-US"/>
          </w:rPr>
          <w:t xml:space="preserve"> are members of the</w:t>
        </w:r>
        <w:r w:rsidRPr="00B86404">
          <w:rPr>
            <w:rFonts w:ascii="Times New Roman" w:hAnsi="Times New Roman" w:cs="Times New Roman"/>
            <w:sz w:val="24"/>
            <w:szCs w:val="24"/>
            <w:lang w:val="en-US"/>
          </w:rPr>
          <w:t xml:space="preserve"> Suborder Subo</w:t>
        </w:r>
        <w:r>
          <w:rPr>
            <w:rFonts w:ascii="Times New Roman" w:hAnsi="Times New Roman" w:cs="Times New Roman"/>
            <w:sz w:val="24"/>
            <w:szCs w:val="24"/>
            <w:lang w:val="en-US"/>
          </w:rPr>
          <w:t>scine; the latter</w:t>
        </w:r>
        <w:r w:rsidRPr="00B86404">
          <w:rPr>
            <w:rFonts w:ascii="Times New Roman" w:hAnsi="Times New Roman" w:cs="Times New Roman"/>
            <w:sz w:val="24"/>
            <w:szCs w:val="24"/>
            <w:lang w:val="en-US"/>
          </w:rPr>
          <w:t xml:space="preserve"> originated in austral Gondwana and became isolated in South America when the continent was separated from Antarctica (about 40 Ma) </w:t>
        </w:r>
        <w:r w:rsidRPr="00B86404">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{"citationItems":[{"id":"ITEM-1","itemData":{"DOI":"10.1111/jbi.12346","ISBN":"1365-2699","ISSN":"13652699","abstract":"Aim One prominent explanation for the latitudinal gradient in biodiversity proposes that its prime cause is the greater age and/or higher origination rates of tropical clades, and the infrequent or delayed dispersal of their component species into temperate regions. An alternative is that species’ carrying capacities vary regionally, which influences rates of time-averaged diversification via eco- logical opportunity. We contrast these hypotheses, in order to assess potential historical influences upon the latitudinal gradient of New World passerine birds (order Passeriformes), comparing patterns among the two suborders present (oscines and suboscines), which are known to have had different routes of dispersal across the region. Location New World. Methods We examine diversity patterns, their abiotic and biotic correlates, and the distributions of phylogenetically old and young species. Results Strong latitudinal gradients are present within both oscine and subos- cine birds, with maximum diversity towards the equator, but their overall shapes differ. Among the oscines, older lineages are found towards the north, with progressively younger lineages present further south. Regional variation in oscine richness is statistically well explained by a combination of productivity and elevation (R2 = 0.76). In contrast, few suboscine groups have colonized the north, so their current diversity is well correlated with temperature season- ality (R2 = 0.74). Main conclusions Because the oscines colonized the Americas from the north, their latitudinal gradient must reflect regional differences in time-aver- aged diversification rates, and not the time present within a region. The rich- ness patterns derived from phylogenetic data and the strong predictive power of the normalized difference vegetation index (NDVI) suggest that the radia- tion of the oscines is consistent with the idea that entry into a new region stimulates a burst of diversification, which is higher and/or continues for longer in areas with greater carrying capacity. Conversely, the suboscine distri- butions potentially reflect a large historical barrier to dispersal and niche con- servatism of climatic tolerances, possibly coupled with competition from the oscines. Although contemporary conditions can explain much of the passerine diversity patterns, history has had an important influence on the taxonomic composition of this gradient","author":[{"dropping-particle":"","family":"Kennedy","given":"Jonathan D.","non-dropping-particle":"","parse-names":false,"suffix":""},{"dropping-particle":"","family":"Wang","given":"Zhiheng","non-dropping-particle":"","parse-names":false,"suffix":""},{"dropping-particle":"","family":"Weir","given":"Jason T.","non-dropping-particle":"","parse-names":false,"suffix":""},{"dropping-particle":"","family":"Rahbek","given":"Carsten","non-dropping-particle":"","parse-names":false,"suffix":""},{"dropping-particle":"","family":"Fjeldså","given":"Jon","non-dropping-particle":"","parse-names":false,"suffix":""},{"dropping-particle":"","family":"Price","given":"Trevor D.","non-dropping-particle":"","parse-names":false,"suffix":""}],"container-title":"Journal of Biogeography","id":"ITEM-1","issued":{"date-parts":[["2014"]]},"title":"Into and out of the tropics: The generation of the latitudinal gradient among New World passerine birds","type":"article-journal"},"uris":["http://www.mendeley.com/documents/?uuid=02728680-7463-39ba-bcb2-b2b3ae796860","http://www.mendeley.com/documents/?uuid=9604450f-9b6f-4b9d-9235-6ab906b18ccc"]}],"mendeley":{"formattedCitation":"(Kennedy et al. 2014)","plainTextFormattedCitation":"(Kennedy et al. 2014)","previouslyFormattedCitation":"(Kennedy et al. 2014)"},"properties":{"noteIndex":0},"schema":"https://github.com/citation-style-language/schema/raw/master/csl-citation.json"}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Pr="001D4832">
          <w:rPr>
            <w:rFonts w:ascii="Times New Roman" w:hAnsi="Times New Roman" w:cs="Times New Roman"/>
            <w:noProof/>
            <w:sz w:val="24"/>
            <w:szCs w:val="24"/>
            <w:lang w:val="en-US"/>
          </w:rPr>
          <w:t>(Kennedy et al. 2014)</w:t>
        </w:r>
        <w:r w:rsidRPr="00B86404">
          <w:rPr>
            <w:rFonts w:ascii="Times New Roman" w:hAnsi="Times New Roman" w:cs="Times New Roman"/>
            <w:sz w:val="24"/>
            <w:szCs w:val="24"/>
            <w:lang w:val="en-US"/>
          </w:rPr>
          <w:fldChar w:fldCharType="end"/>
        </w:r>
        <w:r>
          <w:rPr>
            <w:rFonts w:ascii="Times New Roman" w:hAnsi="Times New Roman" w:cs="Times New Roman"/>
            <w:sz w:val="24"/>
            <w:szCs w:val="24"/>
            <w:lang w:val="en-US"/>
          </w:rPr>
          <w:t>. The family Tyrannidae</w:t>
        </w:r>
        <w:r w:rsidRPr="00B86404">
          <w:rPr>
            <w:rFonts w:ascii="Times New Roman" w:hAnsi="Times New Roman" w:cs="Times New Roman"/>
            <w:sz w:val="24"/>
            <w:szCs w:val="24"/>
            <w:lang w:val="en-US"/>
          </w:rPr>
          <w:t xml:space="preserve"> has its origin</w:t>
        </w:r>
        <w:r>
          <w:rPr>
            <w:rFonts w:ascii="Times New Roman" w:hAnsi="Times New Roman" w:cs="Times New Roman"/>
            <w:sz w:val="24"/>
            <w:szCs w:val="24"/>
            <w:lang w:val="en-US"/>
          </w:rPr>
          <w:t xml:space="preserve"> probably</w:t>
        </w:r>
        <w:r w:rsidRPr="00B86404">
          <w:rPr>
            <w:rFonts w:ascii="Times New Roman" w:hAnsi="Times New Roman" w:cs="Times New Roman"/>
            <w:sz w:val="24"/>
            <w:szCs w:val="24"/>
            <w:lang w:val="en-US"/>
          </w:rPr>
          <w:t xml:space="preserve"> inside tropical rainforests in South America </w:t>
        </w:r>
        <w:r w:rsidRPr="00B86404">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{"citationItems":[{"id":"ITEM-1","itemData":{"DOI":"10.1111/j.1463-6409.2008.00325.x","ISSN":"03003256","abstract":"Tyrant flycatchers constitute a substantial component of the land bird fauna in all South American habitats. Past interpretations of the morphological and ecological evolution in the group have been hampered by the lack of a well-resolved hypothesis of their phylogenetic interrelationships. Here, we present a well-resolved phylogeny based on DNA sequences from three nuclear introns for 128 taxa. Our results confirm much of the overall picture of Tyrannidae relationships, and also identify several novel relationships. The genera Onychorhynchus, Myiobius and Terenotriccus are placed outside Tyrannidae and may be more closely related to Tityridae. Tyrannidae consists of two main lineages. An expanded pipromorphine clade includes flatbills, tody-tyrants and antpipits, and also Phylloscartes and Pogonotriccus. The spadebills, Neopipo and Tachuris are their closest relatives. The remainder of the tyrant flycatchers forms a well-supported clade, subdivided in two large subclades, which differ consistently in foraging behaviour, the perch-gleaning elaeniines and the sallying myiarchines, tyrannines and fluvicolines. A third clade is formed by the genera Myiotriccus, Pyrrhomyias, Hirundinea and three species currently placed in Myiophobus. Ancestral habitat reconstruction and divergence date estimation suggest that early divergence events in Tyrannida took place in a humid forest environment during the Oligocene. Large-scale diversification in open habitats is confined to the clade consisting of the elaeniines, myiarchines, tyrannines and fluvicolines. This radiation correlates in time to the expansion of semi-open and open habitats from the mid-Miocene (c. 15 Mya) onwards. The pipromorphine, elaeniine and myiarchine-tyrannine-fluvicoline clades each employ distinct foraging strategies (upward striking, perch-gleaning and sallying, respectively), but the degree of diversity in morphology and microhabitat exploitation is markedly different between these clades. While the pipromorphines and elaeniines each are remarkably homogenous in morphology and exploit a restricted range of microhabitats, the myiarchine-tyrannine-fluvicoline clade is more diverse in these respects. This greater ecological diversity, especially as manifested in their success in colonizing a wider spectrum of open habitats, appears to be connected to a greater adaptive flexibility of the search-and-sally foraging behaviour.","author":[{"dropping-particle":"","family":"Ohlson","given":"Jan","non-dropping-particle":"","parse-names":false,"suffix":""},{"dropping-particle":"","family":"Fjeldså","given":"Jon","non-dropping-particle":"","parse-names":false,"suffix":""},{"dropping-particle":"","family":"Ericson","given":"Per G.P.","non-dropping-particle":"","parse-names":false,"suffix":""}],"container-title":"Zoologica Scripta","id":"ITEM-1","issue":"3","issued":{"date-parts":[["2008"]]},"page":"315-335","title":"Tyrant flycatchers coming out in the open: Phylogeny and ecological radiation of Tyrannidae (Aves, Passeriformes)","type":"article-journal","volume":"37"},"uris":["http://www.mendeley.com/documents/?uuid=60fea7de-de69-439a-97e5-e460896aa92f","http://www.mendeley.com/documents/?uuid=545d4402-e6b4-4157-bd95-e3d18edbb2eb"]}],"mendeley":{"formattedCitation":"(Ohlson et al. 2008)","plainTextFormattedCitation":"(Ohlson et al. 2008)","previouslyFormattedCitation":"(Ohlson et al. 2008)"},"properties":{"noteIndex":0},"schema":"https://github.com/citation-style-language/schema/raw/master/csl-citation.json"}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Pr="001D4832">
          <w:rPr>
            <w:rFonts w:ascii="Times New Roman" w:hAnsi="Times New Roman" w:cs="Times New Roman"/>
            <w:noProof/>
            <w:sz w:val="24"/>
            <w:szCs w:val="24"/>
            <w:lang w:val="en-US"/>
          </w:rPr>
          <w:t>(Ohlson et al. 2008)</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and  presents a restricted distribution in the New World. This family is known to be one of </w:t>
        </w:r>
        <w:r w:rsidRPr="00B86404">
          <w:rPr>
            <w:rFonts w:ascii="Times New Roman" w:hAnsi="Times New Roman" w:cs="Times New Roman"/>
            <w:sz w:val="24"/>
            <w:szCs w:val="24"/>
            <w:lang w:val="en-US"/>
          </w:rPr>
          <w:lastRenderedPageBreak/>
          <w:t xml:space="preserve">the largest and most diverse bird families in the world. It shows </w:t>
        </w:r>
        <w:r>
          <w:rPr>
            <w:rFonts w:ascii="Times New Roman" w:hAnsi="Times New Roman" w:cs="Times New Roman"/>
            <w:sz w:val="24"/>
            <w:szCs w:val="24"/>
            <w:lang w:val="en-US"/>
          </w:rPr>
          <w:t>a great diversity of body forms and</w:t>
        </w:r>
        <w:r w:rsidRPr="00B86404">
          <w:rPr>
            <w:rFonts w:ascii="Times New Roman" w:hAnsi="Times New Roman" w:cs="Times New Roman"/>
            <w:sz w:val="24"/>
            <w:szCs w:val="24"/>
            <w:lang w:val="en-US"/>
          </w:rPr>
          <w:t xml:space="preserve"> ecological roles </w:t>
        </w:r>
        <w:r>
          <w:rPr>
            <w:rFonts w:ascii="Times New Roman" w:hAnsi="Times New Roman" w:cs="Times New Roman"/>
            <w:sz w:val="24"/>
            <w:szCs w:val="24"/>
            <w:lang w:val="en-US"/>
          </w:rPr>
          <w:t>that made</w:t>
        </w:r>
        <w:r w:rsidRPr="00B86404">
          <w:rPr>
            <w:rFonts w:ascii="Times New Roman" w:hAnsi="Times New Roman" w:cs="Times New Roman"/>
            <w:sz w:val="24"/>
            <w:szCs w:val="24"/>
            <w:lang w:val="en-US"/>
          </w:rPr>
          <w:t xml:space="preserve"> them a good model for</w:t>
        </w:r>
        <w:r w:rsidRPr="00B86404">
          <w:rPr>
            <w:rFonts w:ascii="Times New Roman" w:eastAsia="Times New Roman" w:hAnsi="Times New Roman" w:cs="Times New Roman"/>
            <w:sz w:val="24"/>
            <w:szCs w:val="24"/>
            <w:lang w:val="en"/>
          </w:rPr>
          <w:t xml:space="preserve"> a series of studies on evolutionary radiations in a group of continental birds (Fitzpatrick, 1980). Additionally, as ecology, behavior and life histories of birds </w:t>
        </w:r>
        <w:r>
          <w:rPr>
            <w:rFonts w:ascii="Times New Roman" w:eastAsia="Times New Roman" w:hAnsi="Times New Roman" w:cs="Times New Roman"/>
            <w:sz w:val="24"/>
            <w:szCs w:val="24"/>
            <w:lang w:val="en"/>
          </w:rPr>
          <w:t>are relatively accessible,</w:t>
        </w:r>
        <w:r w:rsidRPr="00B86404">
          <w:rPr>
            <w:rFonts w:ascii="Times New Roman" w:eastAsia="Times New Roman" w:hAnsi="Times New Roman" w:cs="Times New Roman"/>
            <w:sz w:val="24"/>
            <w:szCs w:val="24"/>
            <w:lang w:val="en"/>
          </w:rPr>
          <w:t xml:space="preserve"> America</w:t>
        </w:r>
        <w:r>
          <w:rPr>
            <w:rFonts w:ascii="Times New Roman" w:eastAsia="Times New Roman" w:hAnsi="Times New Roman" w:cs="Times New Roman"/>
            <w:sz w:val="24"/>
            <w:szCs w:val="24"/>
            <w:lang w:val="en"/>
          </w:rPr>
          <w:t xml:space="preserve">n </w:t>
        </w:r>
        <w:proofErr w:type="spellStart"/>
        <w:r>
          <w:rPr>
            <w:rFonts w:ascii="Times New Roman" w:eastAsia="Times New Roman" w:hAnsi="Times New Roman" w:cs="Times New Roman"/>
            <w:sz w:val="24"/>
            <w:szCs w:val="24"/>
            <w:lang w:val="en"/>
          </w:rPr>
          <w:t>tyrannids</w:t>
        </w:r>
        <w:proofErr w:type="spellEnd"/>
        <w:r w:rsidRPr="00B86404">
          <w:rPr>
            <w:rFonts w:ascii="Times New Roman" w:eastAsia="Times New Roman" w:hAnsi="Times New Roman" w:cs="Times New Roman"/>
            <w:sz w:val="24"/>
            <w:szCs w:val="24"/>
            <w:lang w:val="en"/>
          </w:rPr>
          <w:t xml:space="preserve"> enable us to study the roles of phylogenetic conservatism and key innovations in the development of a regional fauna </w:t>
        </w:r>
        <w:r w:rsidRPr="00B86404">
          <w:rPr>
            <w:rFonts w:ascii="Times New Roman" w:eastAsia="Times New Roman" w:hAnsi="Times New Roman" w:cs="Times New Roman"/>
            <w:sz w:val="24"/>
            <w:szCs w:val="24"/>
            <w:lang w:val="en"/>
          </w:rPr>
          <w:fldChar w:fldCharType="begin" w:fldLock="1"/>
        </w:r>
        <w:r>
          <w:rPr>
            <w:rFonts w:ascii="Times New Roman" w:eastAsia="Times New Roman" w:hAnsi="Times New Roman" w:cs="Times New Roman"/>
            <w:sz w:val="24"/>
            <w:szCs w:val="24"/>
            <w:lang w:val="en"/>
          </w:rPr>
          <w:instrText>ADDIN CSL_CITATION {"citationItems":[{"id":"ITEM-1","itemData":{"DOI":"10.1034/j.1600-048X.2002.330301.x","ISBN":"09088857","ISSN":"09088857","PMID":"181","abstract":"Comments on the historical ecology of the South American passerine fauna.  South America as an isolated island continent throughout most of the Tertiary period; Relationship between oscines and suboscines as plausible example of the replacement of major clades of birds by new arrivals.","author":[{"dropping-particle":"","family":"Ricklefs","given":"Robert E.","non-dropping-particle":"","parse-names":false,"suffix":""}],"container-title":"Journal of Avian Biology","id":"ITEM-1","issued":{"date-parts":[["2002"]]},"title":"Splendid isolation: Historical ecology of the South American passerine fauna","type":"article"},"uris":["http://www.mendeley.com/documents/?uuid=9a3f8710-caae-3304-8eab-b5264c5d5afe","http://www.mendeley.com/documents/?uuid=a32b5875-f147-428f-9bc9-6539e3c39fbe"]}],"mendeley":{"formattedCitation":"(Ricklefs 2002)","plainTextFormattedCitation":"(Ricklefs 2002)","previouslyFormattedCitation":"(Ricklefs 2002)"},"properties":{"noteIndex":0},"schema":"https://github.com/citation-style-language/schema/raw/master/csl-citation.json"}</w:instrText>
        </w:r>
        <w:r w:rsidRPr="00B86404">
          <w:rPr>
            <w:rFonts w:ascii="Times New Roman" w:eastAsia="Times New Roman" w:hAnsi="Times New Roman" w:cs="Times New Roman"/>
            <w:sz w:val="24"/>
            <w:szCs w:val="24"/>
            <w:lang w:val="en"/>
          </w:rPr>
          <w:fldChar w:fldCharType="separate"/>
        </w:r>
        <w:r w:rsidRPr="00B86404">
          <w:rPr>
            <w:rFonts w:ascii="Times New Roman" w:eastAsia="Times New Roman" w:hAnsi="Times New Roman" w:cs="Times New Roman"/>
            <w:noProof/>
            <w:sz w:val="24"/>
            <w:szCs w:val="24"/>
            <w:lang w:val="en"/>
          </w:rPr>
          <w:t>(Ricklefs 2002)</w:t>
        </w:r>
        <w:r w:rsidRPr="00B86404">
          <w:rPr>
            <w:rFonts w:ascii="Times New Roman" w:eastAsia="Times New Roman" w:hAnsi="Times New Roman" w:cs="Times New Roman"/>
            <w:sz w:val="24"/>
            <w:szCs w:val="24"/>
            <w:lang w:val="en"/>
          </w:rPr>
          <w:fldChar w:fldCharType="end"/>
        </w:r>
        <w:r w:rsidRPr="00B86404">
          <w:rPr>
            <w:rFonts w:ascii="Times New Roman" w:eastAsia="Times New Roman" w:hAnsi="Times New Roman" w:cs="Times New Roman"/>
            <w:sz w:val="24"/>
            <w:szCs w:val="24"/>
            <w:lang w:val="en"/>
          </w:rPr>
          <w:t>.</w:t>
        </w:r>
      </w:moveTo>
      <w:moveToRangeEnd w:id="224"/>
    </w:p>
    <w:p w14:paraId="49E87654" w14:textId="066DBF6F" w:rsidR="005E1914" w:rsidRDefault="00C54157" w:rsidP="00C54157">
      <w:pPr>
        <w:spacing w:line="480" w:lineRule="auto"/>
        <w:ind w:firstLine="708"/>
        <w:rPr>
          <w:rFonts w:ascii="Times New Roman" w:hAnsi="Times New Roman" w:cs="Times New Roman"/>
          <w:sz w:val="24"/>
          <w:szCs w:val="24"/>
          <w:lang w:val="en-US"/>
        </w:rPr>
        <w:pPrChange w:id="226" w:author="Gabriel Nakamura" w:date="2020-06-12T13:35:00Z">
          <w:pPr>
            <w:spacing w:line="480" w:lineRule="auto"/>
          </w:pPr>
        </w:pPrChange>
      </w:pPr>
      <w:ins w:id="227" w:author="Gabriel Nakamura" w:date="2020-06-12T13:35:00Z">
        <w:r>
          <w:rPr>
            <w:rFonts w:ascii="Times New Roman" w:hAnsi="Times New Roman" w:cs="Times New Roman"/>
            <w:sz w:val="24"/>
            <w:szCs w:val="24"/>
            <w:lang w:val="en-US"/>
          </w:rPr>
          <w:t xml:space="preserve"> </w:t>
        </w:r>
      </w:ins>
      <w:r w:rsidR="005E1914">
        <w:rPr>
          <w:rFonts w:ascii="Times New Roman" w:hAnsi="Times New Roman" w:cs="Times New Roman"/>
          <w:sz w:val="24"/>
          <w:szCs w:val="24"/>
          <w:lang w:val="en-US"/>
        </w:rPr>
        <w:t>The area of study is the America continent, since the geographic range of Tyrannidae species is restricted to this continent (</w:t>
      </w:r>
      <w:proofErr w:type="spellStart"/>
      <w:r w:rsidR="005E1914" w:rsidRPr="00F129D7">
        <w:rPr>
          <w:rFonts w:ascii="Times New Roman" w:hAnsi="Times New Roman" w:cs="Times New Roman"/>
          <w:sz w:val="24"/>
          <w:szCs w:val="24"/>
          <w:lang w:val="en-US"/>
        </w:rPr>
        <w:t>Fiztpark</w:t>
      </w:r>
      <w:proofErr w:type="spellEnd"/>
      <w:r w:rsidR="005E1914" w:rsidRPr="00F129D7">
        <w:rPr>
          <w:rFonts w:ascii="Times New Roman" w:hAnsi="Times New Roman" w:cs="Times New Roman"/>
          <w:sz w:val="24"/>
          <w:szCs w:val="24"/>
          <w:lang w:val="en-US"/>
        </w:rPr>
        <w:t xml:space="preserve"> 1980</w:t>
      </w:r>
      <w:r w:rsidR="005E1914">
        <w:rPr>
          <w:rFonts w:ascii="Times New Roman" w:hAnsi="Times New Roman" w:cs="Times New Roman"/>
          <w:sz w:val="24"/>
          <w:szCs w:val="24"/>
          <w:lang w:val="en-US"/>
        </w:rPr>
        <w:t xml:space="preserve">). The continent was subdivided in grid cells of 1 degree (~110 km² near the equator), excluding islands. These cells were classified as tropical (below 23° of latitude) and temperate (above 23° of latitude). We adapted the biomes classification proposed by </w:t>
      </w:r>
      <w:r w:rsidR="005E191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{"citationItems":[{"id":"ITEM-1","itemData":{"DOI":"10.1641/0006-3568(2001)051[0933:TEOTWA]2.0.CO;2","ISBN":"0006-3568","ISSN":"0006-3568","PMID":"437","abstract":"A NEW GLOBAL MAP OF TERRESTRIAL ECOREGIONS PROVIDES AN INNOVATIVE TOOL FOR CONSERVING BIODIVERSITY","author":[{"dropping-particle":"","family":"Olson","given":"David M.","non-dropping-particle":"","parse-names":false,"suffix":""},{"dropping-particle":"","family":"Dinerstein","given":"Eric","non-dropping-particle":"","parse-names":false,"suffix":""},{"dropping-particle":"","family":"Wikramanayake","given":"Eric D.","non-dropping-particle":"","parse-names":false,"suffix":""},{"dropping-particle":"","family":"Burgess","given":"Neil D.","non-dropping-particle":"","parse-names":false,"suffix":""},{"dropping-particle":"","family":"Powell","given":"George V. N.","non-dropping-particle":"","parse-names":false,"suffix":""},{"dropping-particle":"","family":"Underwood","given":"Emma C.","non-dropping-particle":"","parse-names":false,"suffix":""},{"dropping-particle":"","family":"D'amico","given":"Jennifer A.","non-dropping-particle":"","parse-names":false,"suffix":""},{"dropping-particle":"","family":"Itoua","given":"Illanga","non-dropping-particle":"","parse-names":false,"suffix":""},{"dropping-particle":"","family":"Strand","given":"Holly E.","non-dropping-particle":"","parse-names":false,"suffix":""},{"dropping-particle":"","family":"Morrison","given":"John C.","non-dropping-particle":"","parse-names":false,"suffix":""},{"dropping-particle":"","family":"Loucks","given":"Colby J.","non-dropping-particle":"","parse-names":false,"suffix":""},{"dropping-particle":"","family":"Allnutt","given":"Thomas F.","non-dropping-particle":"","parse-names":false,"suffix":""},{"dropping-particle":"","family":"Ricketts","given":"Taylor H.","non-dropping-particle":"","parse-names":false,"suffix":""},{"dropping-particle":"","family":"Kura","given":"Yumiko","non-dropping-particle":"","parse-names":false,"suffix":""},{"dropping-particle":"","family":"Lamoreux","given":"John F.","non-dropping-particle":"","parse-names":false,"suffix":""},{"dropping-particle":"","family":"Wettengel","given":"Wesley W.","non-dropping-particle":"","parse-names":false,"suffix":""},{"dropping-particle":"","family":"Hedao","given":"Prashant","non-dropping-particle":"","parse-names":false,"suffix":""},{"dropping-particle":"","family":"Kassem","given":"Kenneth R.","non-dropping-particle":"","parse-names":false,"suffix":""}],"container-title":"BioScience","id":"ITEM-1","issue":"11","issued":{"date-parts":[["2001"]]},"page":"933","title":"Terrestrial Ecoregions of the World: A New Map of Life on Earth","type":"article-journal","volume":"51"},"uris":["http://www.mendeley.com/documents/?uuid=7a925d48-887e-43ec-a1c6-cc3de3ea5bbf","http://www.mendeley.com/documents/?uuid=bcbfcf74-fe99-471f-a457-00eaf59620c4"]}],"mendeley":{"formattedCitation":"(Olson et al. 2001a)","manualFormatting":"Olson et al. (2001)","plainTextFormattedCitation":"(Olson et al. 2001a)","previouslyFormattedCitation":"(Olson et al. 2001a)"},"properties":{"noteIndex":0},"schema":"https://github.com/citation-style-language/schema/raw/master/csl-citation.json"}</w:instrText>
      </w:r>
      <w:r w:rsidR="005E1914">
        <w:rPr>
          <w:rFonts w:ascii="Times New Roman" w:hAnsi="Times New Roman" w:cs="Times New Roman"/>
          <w:sz w:val="24"/>
          <w:szCs w:val="24"/>
          <w:lang w:val="en-US"/>
        </w:rPr>
        <w:fldChar w:fldCharType="separate"/>
      </w:r>
      <w:r w:rsidR="005E1914" w:rsidRPr="004C40FB">
        <w:rPr>
          <w:rFonts w:ascii="Times New Roman" w:hAnsi="Times New Roman" w:cs="Times New Roman"/>
          <w:noProof/>
          <w:sz w:val="24"/>
          <w:szCs w:val="24"/>
          <w:lang w:val="en-US"/>
        </w:rPr>
        <w:t>Olson et al.</w:t>
      </w:r>
      <w:r w:rsidR="005E1914">
        <w:rPr>
          <w:rFonts w:ascii="Times New Roman" w:hAnsi="Times New Roman" w:cs="Times New Roman"/>
          <w:noProof/>
          <w:sz w:val="24"/>
          <w:szCs w:val="24"/>
          <w:lang w:val="en-US"/>
        </w:rPr>
        <w:t xml:space="preserve"> (</w:t>
      </w:r>
      <w:r w:rsidR="005E1914" w:rsidRPr="004C40FB">
        <w:rPr>
          <w:rFonts w:ascii="Times New Roman" w:hAnsi="Times New Roman" w:cs="Times New Roman"/>
          <w:noProof/>
          <w:sz w:val="24"/>
          <w:szCs w:val="24"/>
          <w:lang w:val="en-US"/>
        </w:rPr>
        <w:t>2001)</w:t>
      </w:r>
      <w:r w:rsidR="005E1914">
        <w:rPr>
          <w:rFonts w:ascii="Times New Roman" w:hAnsi="Times New Roman" w:cs="Times New Roman"/>
          <w:sz w:val="24"/>
          <w:szCs w:val="24"/>
          <w:lang w:val="en-US"/>
        </w:rPr>
        <w:fldChar w:fldCharType="end"/>
      </w:r>
      <w:r w:rsidR="005E1914">
        <w:rPr>
          <w:rFonts w:ascii="Times New Roman" w:hAnsi="Times New Roman" w:cs="Times New Roman"/>
          <w:sz w:val="24"/>
          <w:szCs w:val="24"/>
          <w:lang w:val="en-US"/>
        </w:rPr>
        <w:t xml:space="preserve"> </w:t>
      </w:r>
      <w:commentRangeStart w:id="228"/>
      <w:r w:rsidR="005E1914">
        <w:rPr>
          <w:rFonts w:ascii="Times New Roman" w:hAnsi="Times New Roman" w:cs="Times New Roman"/>
          <w:sz w:val="24"/>
          <w:szCs w:val="24"/>
          <w:lang w:val="en-US"/>
        </w:rPr>
        <w:t>aggregating small and near biomes</w:t>
      </w:r>
      <w:commentRangeEnd w:id="228"/>
      <w:r w:rsidR="005E1914">
        <w:rPr>
          <w:rStyle w:val="Refdecomentrio"/>
        </w:rPr>
        <w:commentReference w:id="228"/>
      </w:r>
      <w:r w:rsidR="005E1914">
        <w:rPr>
          <w:rFonts w:ascii="Times New Roman" w:hAnsi="Times New Roman" w:cs="Times New Roman"/>
          <w:sz w:val="24"/>
          <w:szCs w:val="24"/>
          <w:lang w:val="en-US"/>
        </w:rPr>
        <w:t xml:space="preserve">, in order to come up with 10 biomes. This was done due to limitations imposed by </w:t>
      </w:r>
      <w:proofErr w:type="spellStart"/>
      <w:r w:rsidR="005E1914">
        <w:rPr>
          <w:rFonts w:ascii="Times New Roman" w:hAnsi="Times New Roman" w:cs="Times New Roman"/>
          <w:sz w:val="24"/>
          <w:szCs w:val="24"/>
          <w:lang w:val="en-US"/>
        </w:rPr>
        <w:t>BioGeoBEARS</w:t>
      </w:r>
      <w:proofErr w:type="spellEnd"/>
      <w:r w:rsidR="005E1914">
        <w:rPr>
          <w:rFonts w:ascii="Times New Roman" w:hAnsi="Times New Roman" w:cs="Times New Roman"/>
          <w:sz w:val="24"/>
          <w:szCs w:val="24"/>
          <w:lang w:val="en-US"/>
        </w:rPr>
        <w:t xml:space="preserve"> </w:t>
      </w:r>
      <w:r w:rsidR="005E191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{"citationItems":[{"id":"ITEM-1","itemData":{"DOI":"10.21425/f5fbg19694","ISSN":"1948-6596","abstract":"Historical biogeography has been characterized by a large diversity of methods and unresolved debates about which processes, such as dispersal or vicariance, are most important for explaining distributions. A new R package, BioGeoBEARS, implements many models in a common likelihood framework, so that standard statistical model selection procedures can be applied to let the data choose the best model. Available models include a likelihood version of DIVA (“DIVALIKE”), LAGRANGE’s DEC model, and BAYAREA, as well as “+J” versions of these models which include founder-event speciation, an important process left out of most inference methods. I use BioGeoBEARS on a large sample of island and non-island clades (including two fossil clades) to show that founder-event speciation is a crucial process in almost every clade, and that most published datasets reject the non-J models currently in widespread use. BioGeoBEARS is open-source and freely available for installation at the Comprehensive R Archive Network at http://CRAN.R-project.org/package=BioGeoBEARS. A step-by-step tutorial is available at http://phylo.wikidot.com/biogeobears.","author":[{"dropping-particle":"","family":"Matzke","given":"Nicholas Joseph","non-dropping-particle":"","parse-names":false,"suffix":""}],"container-title":"Frontiers of Biogeography","id":"ITEM-1","issue":"4","issued":{"date-parts":[["2013"]]},"title":"Probabilistic historical biogeography: new models for founder-event speciation, imperfect detection, and fossils allow improved accuracy and model-testing","type":"article-journal","volume":"5"},"uris":["http://www.mendeley.com/documents/?uuid=7d154180-47d4-4366-8de0-356d4d496b2d","http://www.mendeley.com/documents/?uuid=64c7a500-7d7c-4b6c-997b-c017613c4ab8"]}],"mendeley":{"formattedCitation":"(Matzke 2013)","plainTextFormattedCitation":"(Matzke 2013)","previouslyFormattedCitation":"(Matzke 2013)"},"properties":{"noteIndex":0},"schema":"https://github.com/citation-style-language/schema/raw/master/csl-citation.json"}</w:instrText>
      </w:r>
      <w:r w:rsidR="005E1914">
        <w:rPr>
          <w:rFonts w:ascii="Times New Roman" w:hAnsi="Times New Roman" w:cs="Times New Roman"/>
          <w:sz w:val="24"/>
          <w:szCs w:val="24"/>
          <w:lang w:val="en-US"/>
        </w:rPr>
        <w:fldChar w:fldCharType="separate"/>
      </w:r>
      <w:r w:rsidR="001D4832" w:rsidRPr="001D4832">
        <w:rPr>
          <w:rFonts w:ascii="Times New Roman" w:hAnsi="Times New Roman" w:cs="Times New Roman"/>
          <w:noProof/>
          <w:sz w:val="24"/>
          <w:szCs w:val="24"/>
          <w:lang w:val="en-US"/>
        </w:rPr>
        <w:t>(Matzke 2013)</w:t>
      </w:r>
      <w:r w:rsidR="005E1914">
        <w:rPr>
          <w:rFonts w:ascii="Times New Roman" w:hAnsi="Times New Roman" w:cs="Times New Roman"/>
          <w:sz w:val="24"/>
          <w:szCs w:val="24"/>
          <w:lang w:val="en-US"/>
        </w:rPr>
        <w:fldChar w:fldCharType="end"/>
      </w:r>
      <w:r w:rsidR="005E1914">
        <w:rPr>
          <w:rFonts w:ascii="Times New Roman" w:hAnsi="Times New Roman" w:cs="Times New Roman"/>
          <w:sz w:val="24"/>
          <w:szCs w:val="24"/>
          <w:lang w:val="en-US"/>
        </w:rPr>
        <w:t>, that allows the character reconstruction for a maximum of 10 character states.</w:t>
      </w:r>
    </w:p>
    <w:p w14:paraId="76104091" w14:textId="77777777" w:rsidR="005E1914" w:rsidRPr="00A140F9" w:rsidRDefault="005E1914" w:rsidP="005E1914">
      <w:pPr>
        <w:spacing w:line="480" w:lineRule="auto"/>
        <w:rPr>
          <w:rFonts w:ascii="Times New Roman" w:hAnsi="Times New Roman" w:cs="Times New Roman"/>
          <w:b/>
          <w:bCs/>
          <w:sz w:val="24"/>
          <w:szCs w:val="24"/>
          <w:lang w:val="en-US"/>
        </w:rPr>
      </w:pPr>
      <w:r w:rsidRPr="00A140F9">
        <w:rPr>
          <w:rFonts w:ascii="Times New Roman" w:hAnsi="Times New Roman" w:cs="Times New Roman"/>
          <w:b/>
          <w:bCs/>
          <w:sz w:val="24"/>
          <w:szCs w:val="24"/>
          <w:lang w:val="en-US"/>
        </w:rPr>
        <w:t>Species data</w:t>
      </w:r>
    </w:p>
    <w:p w14:paraId="6889E286" w14:textId="4D288998" w:rsidR="005E1914" w:rsidRDefault="005E1914" w:rsidP="005E1914">
      <w:pPr>
        <w:autoSpaceDE w:val="0"/>
        <w:autoSpaceDN w:val="0"/>
        <w:adjustRightInd w:val="0"/>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compiled the geographic ranges of 392 species of the family Tyrannidae including both breeding and winter distributions from </w:t>
      </w:r>
      <w:proofErr w:type="spellStart"/>
      <w:r>
        <w:rPr>
          <w:rFonts w:ascii="Times New Roman" w:hAnsi="Times New Roman" w:cs="Times New Roman"/>
          <w:sz w:val="24"/>
          <w:szCs w:val="24"/>
          <w:lang w:val="en-US"/>
        </w:rPr>
        <w:t>BirdLife</w:t>
      </w:r>
      <w:proofErr w:type="spellEnd"/>
      <w:r>
        <w:rPr>
          <w:rFonts w:ascii="Times New Roman" w:hAnsi="Times New Roman" w:cs="Times New Roman"/>
          <w:sz w:val="24"/>
          <w:szCs w:val="24"/>
          <w:lang w:val="en-US"/>
        </w:rPr>
        <w:t xml:space="preserve"> International (</w:t>
      </w:r>
      <w:proofErr w:type="spellStart"/>
      <w:r w:rsidRPr="00A140F9">
        <w:rPr>
          <w:rFonts w:ascii="Times New Roman" w:hAnsi="Times New Roman" w:cs="Times New Roman"/>
          <w:color w:val="FF0000"/>
          <w:sz w:val="24"/>
          <w:szCs w:val="24"/>
          <w:lang w:val="en-US"/>
        </w:rPr>
        <w:t>BirdLife</w:t>
      </w:r>
      <w:proofErr w:type="spellEnd"/>
      <w:r w:rsidRPr="00A140F9">
        <w:rPr>
          <w:rFonts w:ascii="Times New Roman" w:hAnsi="Times New Roman" w:cs="Times New Roman"/>
          <w:color w:val="FF0000"/>
          <w:sz w:val="24"/>
          <w:szCs w:val="24"/>
          <w:lang w:val="en-US"/>
        </w:rPr>
        <w:t xml:space="preserve"> International and NatureServe 2017</w:t>
      </w:r>
      <w:r>
        <w:rPr>
          <w:rFonts w:ascii="Times New Roman" w:hAnsi="Times New Roman" w:cs="Times New Roman"/>
          <w:sz w:val="24"/>
          <w:szCs w:val="24"/>
          <w:lang w:val="en-US"/>
        </w:rPr>
        <w:t xml:space="preserve">). Based on these maps, we generate assemblages for each grid cell in the American continent. The evolutionary relationship among species was based in a consensus phylogenetic tree using Maximum Clade Credibility (MCC) method </w:t>
      </w:r>
      <w:r>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{"citationItems":[{"id":"ITEM-1","itemData":{"DOI":"10.1186/1471-2148-13-221","ISSN":"14712148","abstract":"Background: Bayesian phylogenetic analysis generates a set of trees which are often condensed into a single tree representing the whole set. Many methods exist for selecting a representative topology for a set of unrooted trees, few exist for assigning branch lengths to a fixed topology, and even fewer for simultaneously setting the topology and branch lengths. However, there is very little research into locating a good representative for a set of rooted time trees like the ones obtained from a BEAST analysis. Results: We empirically compare new and known methods for generating a summary tree. Some new methods are motivated by mathematical constructions such as tree metrics, while the rest employ tree concepts which work well in practice. These use more of the posterior than existing methods, which discard information not directly mapped to the chosen topology. Using results from a large number of simulations we assess the quality of a summary tree, measuring (a) how well it explains the sequence data under the model and (b) how close it is to the \"truth\", i.e to the tree used to generate the sequences. Conclusions: Our simulations indicate that no single method is \"best\". Methods producing good divergence time estimates have poor branch lengths and lower model fit, and vice versa. Using the results presented here, a user can choose the appropriate method based on the purpose of the summary tree. © 2013 Heled and Bouckaert; licensee BioMed Central Ltd.","author":[{"dropping-particle":"","family":"Heled","given":"Joseph","non-dropping-particle":"","parse-names":false,"suffix":""},{"dropping-particle":"","family":"Bouckaert","given":"Remco R.","non-dropping-particle":"","parse-names":false,"suffix":""}],"container-title":"BMC Evolutionary Biology","id":"ITEM-1","issue":"1","issued":{"date-parts":[["2013"]]},"title":"Looking for trees in the forest: Summary tree from posterior samples","type":"article-journal","volume":"13"},"uris":["http://www.mendeley.com/documents/?uuid=fe6f826a-05c5-4d05-adc7-847dc9c84469","http://www.mendeley.com/documents/?uuid=fefec449-a986-45a6-8907-02d30e2c5a21"]}],"mendeley":{"formattedCitation":"(Heled and Bouckaert 2013)","plainTextFormattedCitation":"(Heled and Bouckaert 2013)","previouslyFormattedCitation":"(Heled and Bouckaert 2013)"},"properties":{"noteIndex":0},"schema":"https://github.com/citation-style-language/schema/raw/master/csl-citation.json"}</w:instrText>
      </w:r>
      <w:r>
        <w:rPr>
          <w:rFonts w:ascii="Times New Roman" w:hAnsi="Times New Roman" w:cs="Times New Roman"/>
          <w:sz w:val="24"/>
          <w:szCs w:val="24"/>
          <w:lang w:val="en-US"/>
        </w:rPr>
        <w:fldChar w:fldCharType="separate"/>
      </w:r>
      <w:r w:rsidR="001D4832" w:rsidRPr="001D4832">
        <w:rPr>
          <w:rFonts w:ascii="Times New Roman" w:hAnsi="Times New Roman" w:cs="Times New Roman"/>
          <w:noProof/>
          <w:sz w:val="24"/>
          <w:szCs w:val="24"/>
          <w:lang w:val="en-US"/>
        </w:rPr>
        <w:t>(Heled and Bouckaert 2013)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This method evaluates the frequency in which a clade is represented in a set of phylogenetic trees. The product of frequency values for the clades of a tree is the score of Clade Credibility for the phylogenetic tree. Therefore, the consensus phylogenetic tree is the tree with the highest product of clade frequency among the set of phylogenetic trees. For this, w</w:t>
      </w:r>
      <w:r>
        <w:rPr>
          <w:rFonts w:ascii="Times New Roman" w:hAnsi="Times New Roman" w:cs="Times New Roman"/>
          <w:color w:val="000000"/>
          <w:sz w:val="24"/>
          <w:szCs w:val="24"/>
          <w:lang w:val="en-US"/>
        </w:rPr>
        <w:t>e</w:t>
      </w:r>
      <w:r>
        <w:rPr>
          <w:rFonts w:ascii="Times New Roman" w:hAnsi="Times New Roman" w:cs="Times New Roman"/>
          <w:sz w:val="24"/>
          <w:szCs w:val="24"/>
          <w:lang w:val="en-US"/>
        </w:rPr>
        <w:t xml:space="preserve"> used 1000 phylogenetic hypotheses </w:t>
      </w:r>
      <w:r>
        <w:rPr>
          <w:rFonts w:ascii="Times New Roman" w:hAnsi="Times New Roman" w:cs="Times New Roman"/>
          <w:sz w:val="24"/>
          <w:szCs w:val="24"/>
          <w:lang w:val="en-US"/>
        </w:rPr>
        <w:lastRenderedPageBreak/>
        <w:t xml:space="preserve">randomly sampled from the Bayesian pseudo-posterior distribution, time-calibrated bird tree phylogenies (available at http://birdtree.org; see </w:t>
      </w:r>
      <w:proofErr w:type="spellStart"/>
      <w:r w:rsidRPr="00F129D7">
        <w:rPr>
          <w:rFonts w:ascii="Times New Roman" w:hAnsi="Times New Roman" w:cs="Times New Roman"/>
          <w:sz w:val="24"/>
          <w:szCs w:val="24"/>
          <w:lang w:val="en-US"/>
        </w:rPr>
        <w:t>Jetz</w:t>
      </w:r>
      <w:proofErr w:type="spellEnd"/>
      <w:r w:rsidRPr="00F129D7">
        <w:rPr>
          <w:rFonts w:ascii="Times New Roman" w:hAnsi="Times New Roman" w:cs="Times New Roman"/>
          <w:sz w:val="24"/>
          <w:szCs w:val="24"/>
          <w:lang w:val="en-US"/>
        </w:rPr>
        <w:t xml:space="preserve"> et al., 2012 </w:t>
      </w:r>
      <w:r>
        <w:rPr>
          <w:rFonts w:ascii="Times New Roman" w:hAnsi="Times New Roman" w:cs="Times New Roman"/>
          <w:sz w:val="24"/>
          <w:szCs w:val="24"/>
          <w:lang w:val="en-US"/>
        </w:rPr>
        <w:t xml:space="preserve">for details). The consensus tree was chose among 1000 trees using the </w:t>
      </w:r>
      <w:proofErr w:type="spellStart"/>
      <w:r w:rsidRPr="00A140F9">
        <w:rPr>
          <w:rFonts w:ascii="Times New Roman" w:hAnsi="Times New Roman" w:cs="Times New Roman"/>
          <w:i/>
          <w:iCs/>
          <w:sz w:val="24"/>
          <w:szCs w:val="24"/>
          <w:lang w:val="en-US"/>
        </w:rPr>
        <w:t>MaxCladeCred</w:t>
      </w:r>
      <w:proofErr w:type="spellEnd"/>
      <w:r>
        <w:rPr>
          <w:rFonts w:ascii="Times New Roman" w:hAnsi="Times New Roman" w:cs="Times New Roman"/>
          <w:sz w:val="24"/>
          <w:szCs w:val="24"/>
          <w:lang w:val="en-US"/>
        </w:rPr>
        <w:t xml:space="preserve"> function from </w:t>
      </w:r>
      <w:proofErr w:type="spellStart"/>
      <w:r>
        <w:rPr>
          <w:rFonts w:ascii="Times New Roman" w:hAnsi="Times New Roman" w:cs="Times New Roman"/>
          <w:sz w:val="24"/>
          <w:szCs w:val="24"/>
          <w:lang w:val="en-US"/>
        </w:rPr>
        <w:t>phangorn</w:t>
      </w:r>
      <w:proofErr w:type="spellEnd"/>
      <w:r>
        <w:rPr>
          <w:rFonts w:ascii="Times New Roman" w:hAnsi="Times New Roman" w:cs="Times New Roman"/>
          <w:sz w:val="24"/>
          <w:szCs w:val="24"/>
          <w:lang w:val="en-US"/>
        </w:rPr>
        <w:t xml:space="preserve"> package (</w:t>
      </w:r>
      <w:proofErr w:type="spellStart"/>
      <w:r>
        <w:rPr>
          <w:rFonts w:ascii="Times New Roman" w:hAnsi="Times New Roman" w:cs="Times New Roman"/>
          <w:sz w:val="24"/>
          <w:szCs w:val="24"/>
          <w:lang w:val="en-US"/>
        </w:rPr>
        <w:t>Schliep</w:t>
      </w:r>
      <w:proofErr w:type="spellEnd"/>
      <w:r>
        <w:rPr>
          <w:rFonts w:ascii="Times New Roman" w:hAnsi="Times New Roman" w:cs="Times New Roman"/>
          <w:sz w:val="24"/>
          <w:szCs w:val="24"/>
          <w:lang w:val="en-US"/>
        </w:rPr>
        <w:t xml:space="preserve"> 2011) in R </w:t>
      </w:r>
      <w:r>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{"citationItems":[{"id":"ITEM-1","itemData":{"author":[{"dropping-particle":"","family":"Team","given":"R Core","non-dropping-particle":"","parse-names":false,"suffix":""}],"container-title":"R Foundation for Statistical Computing, Vienna, Austria.","id":"ITEM-1","issued":{"date-parts":[["2018"]]},"title":"R: A language and environment for statistical computing.","type":"article-journal"},"uris":["http://www.mendeley.com/documents/?uuid=27a9d0f6-3c19-4051-8cdf-62101f69fd76","http://www.mendeley.com/documents/?uuid=139fdb05-e9bb-4492-8555-c1d1250def22"]}],"mendeley":{"formattedCitation":"(Team 2018)","manualFormatting":"(R Core Team, 2018)","plainTextFormattedCitation":"(Team 2018)","previouslyFormattedCitation":"(Team 2018)"},"properties":{"noteIndex":0},"schema":"https://github.com/citation-style-language/schema/raw/master/csl-citation.json"}</w:instrText>
      </w:r>
      <w:r>
        <w:rPr>
          <w:rFonts w:ascii="Times New Roman" w:hAnsi="Times New Roman" w:cs="Times New Roman"/>
          <w:sz w:val="24"/>
          <w:szCs w:val="24"/>
          <w:lang w:val="en-US"/>
        </w:rPr>
        <w:fldChar w:fldCharType="separate"/>
      </w:r>
      <w:r w:rsidRPr="00695DB5">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R Core </w:t>
      </w:r>
      <w:r w:rsidRPr="00695DB5">
        <w:rPr>
          <w:rFonts w:ascii="Times New Roman" w:hAnsi="Times New Roman" w:cs="Times New Roman"/>
          <w:noProof/>
          <w:sz w:val="24"/>
          <w:szCs w:val="24"/>
          <w:lang w:val="en-US"/>
        </w:rPr>
        <w:t>Team, 2018)</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14:paraId="0CC42598" w14:textId="77777777" w:rsidR="005E1914" w:rsidRPr="00695DB5" w:rsidRDefault="005E1914" w:rsidP="005E1914">
      <w:pPr>
        <w:autoSpaceDE w:val="0"/>
        <w:autoSpaceDN w:val="0"/>
        <w:adjustRightInd w:val="0"/>
        <w:spacing w:line="480" w:lineRule="auto"/>
        <w:rPr>
          <w:rFonts w:ascii="Times New Roman" w:hAnsi="Times New Roman" w:cs="Times New Roman"/>
          <w:b/>
          <w:bCs/>
          <w:iCs/>
          <w:sz w:val="24"/>
          <w:szCs w:val="24"/>
          <w:lang w:val="en-US"/>
        </w:rPr>
      </w:pPr>
      <w:r w:rsidRPr="00695DB5">
        <w:rPr>
          <w:rFonts w:ascii="Times New Roman" w:hAnsi="Times New Roman" w:cs="Times New Roman"/>
          <w:b/>
          <w:bCs/>
          <w:iCs/>
          <w:sz w:val="24"/>
          <w:szCs w:val="24"/>
          <w:lang w:val="en-US"/>
        </w:rPr>
        <w:t xml:space="preserve">Quantifying </w:t>
      </w:r>
      <w:r>
        <w:rPr>
          <w:rFonts w:ascii="Times New Roman" w:hAnsi="Times New Roman" w:cs="Times New Roman"/>
          <w:b/>
          <w:bCs/>
          <w:iCs/>
          <w:sz w:val="24"/>
          <w:szCs w:val="24"/>
          <w:lang w:val="en-US"/>
        </w:rPr>
        <w:t xml:space="preserve">assemblage </w:t>
      </w:r>
      <w:r w:rsidRPr="00695DB5">
        <w:rPr>
          <w:rFonts w:ascii="Times New Roman" w:hAnsi="Times New Roman" w:cs="Times New Roman"/>
          <w:b/>
          <w:bCs/>
          <w:iCs/>
          <w:sz w:val="24"/>
          <w:szCs w:val="24"/>
          <w:lang w:val="en-US"/>
        </w:rPr>
        <w:t xml:space="preserve">phylogenetic clustering </w:t>
      </w:r>
    </w:p>
    <w:p w14:paraId="5BE2F5CF" w14:textId="071A5183" w:rsidR="005E1914" w:rsidRDefault="005E1914" w:rsidP="005E1914">
      <w:pPr>
        <w:spacing w:line="480" w:lineRule="auto"/>
        <w:ind w:firstLine="708"/>
        <w:jc w:val="both"/>
        <w:rPr>
          <w:rFonts w:ascii="Times New Roman" w:hAnsi="Times New Roman" w:cs="Times New Roman"/>
          <w:bCs/>
          <w:sz w:val="24"/>
          <w:szCs w:val="24"/>
          <w:lang w:val="en-US" w:eastAsia="es-ES"/>
        </w:rPr>
      </w:pPr>
      <w:r>
        <w:rPr>
          <w:rFonts w:ascii="Times New Roman" w:hAnsi="Times New Roman"/>
          <w:bCs/>
          <w:sz w:val="24"/>
          <w:szCs w:val="24"/>
          <w:lang w:val="en-US"/>
        </w:rPr>
        <w:t xml:space="preserve">To quantify the degree of phylogenetic clustering of the assemblages we used the net relatedness index (NRI) </w:t>
      </w:r>
      <w:r>
        <w:rPr>
          <w:rFonts w:ascii="Times New Roman" w:hAnsi="Times New Roman"/>
          <w:bCs/>
          <w:sz w:val="24"/>
          <w:szCs w:val="24"/>
          <w:lang w:val="en-US"/>
        </w:rPr>
        <w:fldChar w:fldCharType="begin" w:fldLock="1"/>
      </w:r>
      <w:r w:rsidR="006D7A4B">
        <w:rPr>
          <w:rFonts w:ascii="Times New Roman" w:hAnsi="Times New Roman"/>
          <w:bCs/>
          <w:sz w:val="24"/>
          <w:szCs w:val="24"/>
          <w:lang w:val="en-US"/>
        </w:rPr>
        <w:instrText>ADDIN CSL_CITATION {"citationItems":[{"id":"ITEM-1","itemData":{"DOI":"10.1146/annurev.ecolsys.33.010802.150448","ISBN":"0066-4162","ISSN":"0066-4162","PMID":"897","abstract":"As better phylogenetic hypotheses become available for many groups of organisms, studies in community ecology can be informed by knowledge of the evo- lutionary relationships among coexisting species. We note three primary approaches to integrating phylogenetic information into studies of community organization: 1. examining the phylogenetic structure of community assemblages, 2. exploring the phylogenetic basis of community niche structure, and 3. adding a community context to studies of trait evolution and biogeography. We recognize a common pattern of phylogenetic conservatism in ecological character and highlight the challenges of using phylogenies of partial lineages. We also review phylogenetic approaches to three emergent properties of communities: species diversity, relative abundance distributions, and range sizes. Methodological advances in phylogenetic supertree construction, character reconstruction, null models for community assembly and character evolution, and metrics of community phylogenetic structure underlie the recent progress in these ar- eas. We highlight the potential for community ecologists to benefit from phylogenetic knowledge and suggest several avenues for future research.","author":[{"dropping-particle":"","family":"Webb","given":"Campbell O.","non-dropping-particle":"","parse-names":false,"suffix":""},{"dropping-particle":"","family":"Ackerly","given":"David D.","non-dropping-particle":"","parse-names":false,"suffix":""},{"dropping-particle":"","family":"McPeek","given":"Mark a.","non-dropping-particle":"","parse-names":false,"suffix":""},{"dropping-particle":"","family":"Donoghue","given":"Michael J.","non-dropping-particle":"","parse-names":false,"suffix":""}],"container-title":"Annual Review of Ecology and Systematics","id":"ITEM-1","issued":{"date-parts":[["2002"]]},"page":"475-505","title":"Phylogenies and Community Ecology","type":"article-journal","volume":"33"},"uris":["http://www.mendeley.com/documents/?uuid=6e4420ad-098a-491a-9832-f502256dd07d"]}],"mendeley":{"formattedCitation":"(Webb et al. 2002)","plainTextFormattedCitation":"(Webb et al. 2002)","previouslyFormattedCitation":"(Webb et al. 2002)"},"properties":{"noteIndex":0},"schema":"https://github.com/citation-style-language/schema/raw/master/csl-citation.json"}</w:instrText>
      </w:r>
      <w:r>
        <w:rPr>
          <w:rFonts w:ascii="Times New Roman" w:hAnsi="Times New Roman"/>
          <w:bCs/>
          <w:sz w:val="24"/>
          <w:szCs w:val="24"/>
          <w:lang w:val="en-US"/>
        </w:rPr>
        <w:fldChar w:fldCharType="separate"/>
      </w:r>
      <w:r w:rsidR="001D4832" w:rsidRPr="001D4832">
        <w:rPr>
          <w:rFonts w:ascii="Times New Roman" w:hAnsi="Times New Roman"/>
          <w:bCs/>
          <w:noProof/>
          <w:sz w:val="24"/>
          <w:szCs w:val="24"/>
          <w:lang w:val="en-US"/>
        </w:rPr>
        <w:t>(Webb et al. 2002)</w:t>
      </w:r>
      <w:r>
        <w:rPr>
          <w:rFonts w:ascii="Times New Roman" w:hAnsi="Times New Roman"/>
          <w:bCs/>
          <w:sz w:val="24"/>
          <w:szCs w:val="24"/>
          <w:lang w:val="en-US"/>
        </w:rPr>
        <w:fldChar w:fldCharType="end"/>
      </w:r>
      <w:r>
        <w:rPr>
          <w:rFonts w:ascii="Times New Roman" w:hAnsi="Times New Roman"/>
          <w:bCs/>
          <w:sz w:val="24"/>
          <w:szCs w:val="24"/>
          <w:lang w:val="en-US"/>
        </w:rPr>
        <w:t xml:space="preserve">. </w:t>
      </w:r>
      <w:r>
        <w:rPr>
          <w:rFonts w:ascii="Times New Roman" w:hAnsi="Times New Roman" w:cs="Times New Roman"/>
          <w:bCs/>
          <w:sz w:val="24"/>
          <w:szCs w:val="24"/>
          <w:lang w:val="en-US"/>
        </w:rPr>
        <w:t xml:space="preserve">NRI is the standardized measure of the mean pairwise phylogenetic distance among species in an assemblage and quantifies how much cluster or </w:t>
      </w:r>
      <w:proofErr w:type="spellStart"/>
      <w:r>
        <w:rPr>
          <w:rFonts w:ascii="Times New Roman" w:hAnsi="Times New Roman" w:cs="Times New Roman"/>
          <w:bCs/>
          <w:sz w:val="24"/>
          <w:szCs w:val="24"/>
          <w:lang w:val="en-US"/>
        </w:rPr>
        <w:t>overdispersed</w:t>
      </w:r>
      <w:proofErr w:type="spellEnd"/>
      <w:r>
        <w:rPr>
          <w:rFonts w:ascii="Times New Roman" w:hAnsi="Times New Roman" w:cs="Times New Roman"/>
          <w:bCs/>
          <w:sz w:val="24"/>
          <w:szCs w:val="24"/>
          <w:lang w:val="en-US"/>
        </w:rPr>
        <w:t xml:space="preserve"> are the species of an assemblage. </w:t>
      </w:r>
      <w:r>
        <w:rPr>
          <w:rFonts w:ascii="Times New Roman" w:hAnsi="Times New Roman"/>
          <w:bCs/>
          <w:sz w:val="24"/>
          <w:szCs w:val="24"/>
          <w:lang w:val="en-US"/>
        </w:rPr>
        <w:t xml:space="preserve">Negative NRI values indicates overdispersion, i.e. species in an assemblage are less related than expected by chance, and positive NRI values indicates clustering, i.e. species in an assemblage are more related than expected by chance </w:t>
      </w:r>
      <w:r>
        <w:rPr>
          <w:rFonts w:ascii="Times New Roman" w:hAnsi="Times New Roman"/>
          <w:bCs/>
          <w:sz w:val="24"/>
          <w:szCs w:val="24"/>
          <w:lang w:val="en-US"/>
        </w:rPr>
        <w:fldChar w:fldCharType="begin" w:fldLock="1"/>
      </w:r>
      <w:r w:rsidR="006D7A4B">
        <w:rPr>
          <w:rFonts w:ascii="Times New Roman" w:hAnsi="Times New Roman"/>
          <w:bCs/>
          <w:sz w:val="24"/>
          <w:szCs w:val="24"/>
          <w:lang w:val="en-US"/>
        </w:rPr>
        <w:instrText>ADDIN CSL_CITATION {"citationItems":[{"id":"ITEM-1","itemData":{"DOI":"10.1146/annurev.ecolsys.33.010802.150448","ISBN":"0066-4162","ISSN":"0066-4162","PMID":"897","abstract":"As better phylogenetic hypotheses become available for many groups of organisms, studies in community ecology can be informed by knowledge of the evo- lutionary relationships among coexisting species. We note three primary approaches to integrating phylogenetic information into studies of community organization: 1. examining the phylogenetic structure of community assemblages, 2. exploring the phylogenetic basis of community niche structure, and 3. adding a community context to studies of trait evolution and biogeography. We recognize a common pattern of phylogenetic conservatism in ecological character and highlight the challenges of using phylogenies of partial lineages. We also review phylogenetic approaches to three emergent properties of communities: species diversity, relative abundance distributions, and range sizes. Methodological advances in phylogenetic supertree construction, character reconstruction, null models for community assembly and character evolution, and metrics of community phylogenetic structure underlie the recent progress in these ar- eas. We highlight the potential for community ecologists to benefit from phylogenetic knowledge and suggest several avenues for future research.","author":[{"dropping-particle":"","family":"Webb","given":"Campbell O.","non-dropping-particle":"","parse-names":false,"suffix":""},{"dropping-particle":"","family":"Ackerly","given":"David D.","non-dropping-particle":"","parse-names":false,"suffix":""},{"dropping-particle":"","family":"McPeek","given":"Mark a.","non-dropping-particle":"","parse-names":false,"suffix":""},{"dropping-particle":"","family":"Donoghue","given":"Michael J.","non-dropping-particle":"","parse-names":false,"suffix":""}],"container-title":"Annual Review of Ecology and Systematics","id":"ITEM-1","issued":{"date-parts":[["2002"]]},"page":"475-505","title":"Phylogenies and Community Ecology","type":"article-journal","volume":"33"},"uris":["http://www.mendeley.com/documents/?uuid=6e4420ad-098a-491a-9832-f502256dd07d"]}],"mendeley":{"formattedCitation":"(Webb et al. 2002)","plainTextFormattedCitation":"(Webb et al. 2002)","previouslyFormattedCitation":"(Webb et al. 2002)"},"properties":{"noteIndex":0},"schema":"https://github.com/citation-style-language/schema/raw/master/csl-citation.json"}</w:instrText>
      </w:r>
      <w:r>
        <w:rPr>
          <w:rFonts w:ascii="Times New Roman" w:hAnsi="Times New Roman"/>
          <w:bCs/>
          <w:sz w:val="24"/>
          <w:szCs w:val="24"/>
          <w:lang w:val="en-US"/>
        </w:rPr>
        <w:fldChar w:fldCharType="separate"/>
      </w:r>
      <w:r w:rsidR="001D4832" w:rsidRPr="001D4832">
        <w:rPr>
          <w:rFonts w:ascii="Times New Roman" w:hAnsi="Times New Roman"/>
          <w:bCs/>
          <w:noProof/>
          <w:sz w:val="24"/>
          <w:szCs w:val="24"/>
          <w:lang w:val="en-US"/>
        </w:rPr>
        <w:t>(Webb et al. 2002)</w:t>
      </w:r>
      <w:r>
        <w:rPr>
          <w:rFonts w:ascii="Times New Roman" w:hAnsi="Times New Roman"/>
          <w:bCs/>
          <w:sz w:val="24"/>
          <w:szCs w:val="24"/>
          <w:lang w:val="en-US"/>
        </w:rPr>
        <w:fldChar w:fldCharType="end"/>
      </w:r>
      <w:r>
        <w:rPr>
          <w:rFonts w:ascii="Times New Roman" w:hAnsi="Times New Roman"/>
          <w:bCs/>
          <w:sz w:val="24"/>
          <w:szCs w:val="24"/>
          <w:lang w:val="en-US"/>
        </w:rPr>
        <w:t>. NRI</w:t>
      </w:r>
      <w:r>
        <w:rPr>
          <w:rFonts w:ascii="Times New Roman" w:hAnsi="Times New Roman" w:cs="Times New Roman"/>
          <w:bCs/>
          <w:sz w:val="24"/>
          <w:szCs w:val="24"/>
          <w:lang w:val="en-US"/>
        </w:rPr>
        <w:t xml:space="preserve"> is calculated as follow: </w:t>
      </w:r>
    </w:p>
    <w:p w14:paraId="2CFCEBE1" w14:textId="77777777" w:rsidR="005E1914" w:rsidRDefault="005E1914" w:rsidP="005E1914">
      <w:pPr>
        <w:spacing w:line="480" w:lineRule="auto"/>
        <w:ind w:firstLine="708"/>
        <w:jc w:val="both"/>
        <w:rPr>
          <w:rFonts w:ascii="Times New Roman" w:hAnsi="Times New Roman" w:cs="Times New Roman"/>
          <w:bCs/>
          <w:sz w:val="24"/>
          <w:szCs w:val="24"/>
          <w:lang w:val="en-US"/>
        </w:rPr>
      </w:pPr>
      <m:oMathPara>
        <m:oMath>
          <m:r>
            <w:rPr>
              <w:rFonts w:ascii="Cambria Math" w:hAnsi="Cambria Math" w:cs="Times New Roman"/>
              <w:sz w:val="24"/>
              <w:szCs w:val="24"/>
              <w:lang w:val="en-US"/>
            </w:rPr>
            <m:t xml:space="preserve">NRI= -1* </m:t>
          </m:r>
          <m:f>
            <m:fPr>
              <m:ctrlPr>
                <w:rPr>
                  <w:rFonts w:ascii="Cambria Math" w:hAnsi="Cambria Math"/>
                  <w:bCs/>
                  <w:i/>
                  <w:sz w:val="24"/>
                  <w:szCs w:val="24"/>
                  <w:lang w:val="en-US" w:eastAsia="es-ES"/>
                </w:rPr>
              </m:ctrlPr>
            </m:fPr>
            <m:num>
              <m:sSub>
                <m:sSubPr>
                  <m:ctrlPr>
                    <w:rPr>
                      <w:rFonts w:ascii="Cambria Math" w:hAnsi="Cambria Math"/>
                      <w:bCs/>
                      <w:i/>
                      <w:sz w:val="24"/>
                      <w:szCs w:val="24"/>
                      <w:lang w:val="en-US" w:eastAsia="es-E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 xml:space="preserve">obs </m:t>
                  </m:r>
                </m:sub>
              </m:sSub>
              <m:r>
                <w:rPr>
                  <w:rFonts w:ascii="Cambria Math" w:hAnsi="Cambria Math" w:cs="Times New Roman"/>
                  <w:sz w:val="24"/>
                  <w:szCs w:val="24"/>
                  <w:lang w:val="en-US"/>
                </w:rPr>
                <m:t xml:space="preserve">- </m:t>
              </m:r>
              <m:sSub>
                <m:sSubPr>
                  <m:ctrlPr>
                    <w:rPr>
                      <w:rFonts w:ascii="Cambria Math" w:hAnsi="Cambria Math"/>
                      <w:bCs/>
                      <w:i/>
                      <w:sz w:val="24"/>
                      <w:szCs w:val="24"/>
                      <w:lang w:val="en-US" w:eastAsia="es-E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N</m:t>
                  </m:r>
                </m:sub>
              </m:sSub>
            </m:num>
            <m:den>
              <m:r>
                <w:rPr>
                  <w:rFonts w:ascii="Cambria Math" w:hAnsi="Cambria Math" w:cs="Times New Roman"/>
                  <w:sz w:val="24"/>
                  <w:szCs w:val="24"/>
                  <w:lang w:val="en-US"/>
                </w:rPr>
                <m:t>sd(</m:t>
              </m:r>
              <m:sSub>
                <m:sSubPr>
                  <m:ctrlPr>
                    <w:rPr>
                      <w:rFonts w:ascii="Cambria Math" w:hAnsi="Cambria Math"/>
                      <w:bCs/>
                      <w:i/>
                      <w:sz w:val="24"/>
                      <w:szCs w:val="24"/>
                      <w:lang w:val="en-US" w:eastAsia="es-E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sz w:val="24"/>
                  <w:szCs w:val="24"/>
                  <w:lang w:val="en-US" w:eastAsia="es-ES"/>
                </w:rPr>
                <m:t>)</m:t>
              </m:r>
            </m:den>
          </m:f>
        </m:oMath>
      </m:oMathPara>
    </w:p>
    <w:p w14:paraId="7DF1DCDE" w14:textId="1D90A3D4" w:rsidR="005E1914" w:rsidRDefault="005E1914" w:rsidP="005E1914">
      <w:pPr>
        <w:spacing w:line="480" w:lineRule="auto"/>
        <w:jc w:val="both"/>
        <w:rPr>
          <w:rFonts w:ascii="Times New Roman" w:hAnsi="Times New Roman" w:cs="Times New Roman"/>
          <w:b/>
          <w:bCs/>
          <w:sz w:val="24"/>
          <w:szCs w:val="24"/>
          <w:lang w:val="en-US"/>
        </w:rPr>
      </w:pPr>
      <w:r>
        <w:rPr>
          <w:rFonts w:ascii="Times New Roman" w:hAnsi="Times New Roman" w:cs="Times New Roman"/>
          <w:bCs/>
          <w:sz w:val="24"/>
          <w:szCs w:val="24"/>
          <w:lang w:val="en-US"/>
        </w:rPr>
        <w:t xml:space="preserve">where the </w:t>
      </w:r>
      <m:oMath>
        <m:sSub>
          <m:sSubPr>
            <m:ctrlPr>
              <w:rPr>
                <w:rFonts w:ascii="Cambria Math" w:hAnsi="Cambria Math"/>
                <w:bCs/>
                <w:i/>
                <w:sz w:val="24"/>
                <w:szCs w:val="24"/>
                <w:lang w:val="en-US" w:eastAsia="es-E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 xml:space="preserve">obs </m:t>
            </m:r>
          </m:sub>
        </m:sSub>
      </m:oMath>
      <w:r>
        <w:rPr>
          <w:rFonts w:ascii="Times New Roman" w:hAnsi="Times New Roman" w:cs="Times New Roman"/>
          <w:bCs/>
          <w:sz w:val="24"/>
          <w:szCs w:val="24"/>
          <w:lang w:val="en-US"/>
        </w:rPr>
        <w:t xml:space="preserve"> is the mean phylogenetic distance between two taxa in the observed assemblage, </w:t>
      </w:r>
      <m:oMath>
        <m:sSub>
          <m:sSubPr>
            <m:ctrlPr>
              <w:rPr>
                <w:rFonts w:ascii="Cambria Math" w:hAnsi="Cambria Math"/>
                <w:bCs/>
                <w:i/>
                <w:sz w:val="24"/>
                <w:szCs w:val="24"/>
                <w:lang w:val="en-US" w:eastAsia="es-E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N</m:t>
            </m:r>
          </m:sub>
        </m:sSub>
      </m:oMath>
      <w:r>
        <w:rPr>
          <w:rFonts w:ascii="Times New Roman" w:hAnsi="Times New Roman" w:cs="Times New Roman"/>
          <w:bCs/>
          <w:sz w:val="24"/>
          <w:szCs w:val="24"/>
          <w:lang w:val="en-US"/>
        </w:rPr>
        <w:t xml:space="preserve"> is the mean phylogenetic distance between two taxa in the expected assemblage under null model</w:t>
      </w:r>
      <w:r>
        <w:rPr>
          <w:rFonts w:ascii="Times New Roman" w:hAnsi="Times New Roman" w:cs="Times New Roman"/>
          <w:bCs/>
          <w:i/>
          <w:sz w:val="24"/>
          <w:szCs w:val="24"/>
          <w:lang w:val="en-US"/>
        </w:rPr>
        <w:t xml:space="preserve">, </w:t>
      </w:r>
      <w:r>
        <w:rPr>
          <w:rFonts w:ascii="Times New Roman" w:hAnsi="Times New Roman" w:cs="Times New Roman"/>
          <w:bCs/>
          <w:iCs/>
          <w:sz w:val="24"/>
          <w:szCs w:val="24"/>
          <w:lang w:val="en-US"/>
        </w:rPr>
        <w:t>and</w:t>
      </w:r>
      <w:r>
        <w:rPr>
          <w:rFonts w:ascii="Times New Roman" w:hAnsi="Times New Roman" w:cs="Times New Roman"/>
          <w:bCs/>
          <w:i/>
          <w:sz w:val="24"/>
          <w:szCs w:val="24"/>
          <w:lang w:val="en-US"/>
        </w:rPr>
        <w:t xml:space="preserve"> </w:t>
      </w:r>
      <m:oMath>
        <m:r>
          <w:rPr>
            <w:rFonts w:ascii="Cambria Math" w:hAnsi="Cambria Math" w:cs="Times New Roman"/>
            <w:sz w:val="24"/>
            <w:szCs w:val="24"/>
            <w:lang w:val="en-US"/>
          </w:rPr>
          <m:t>sd(</m:t>
        </m:r>
        <m:sSub>
          <m:sSubPr>
            <m:ctrlPr>
              <w:rPr>
                <w:rFonts w:ascii="Cambria Math" w:hAnsi="Cambria Math"/>
                <w:bCs/>
                <w:i/>
                <w:sz w:val="24"/>
                <w:szCs w:val="24"/>
                <w:lang w:val="en-US" w:eastAsia="es-E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sz w:val="24"/>
            <w:szCs w:val="24"/>
            <w:lang w:val="en-US" w:eastAsia="es-ES"/>
          </w:rPr>
          <m:t>)</m:t>
        </m:r>
      </m:oMath>
      <w:r>
        <w:rPr>
          <w:rFonts w:ascii="Times New Roman" w:eastAsiaTheme="minorEastAsia" w:hAnsi="Times New Roman" w:cs="Times New Roman"/>
          <w:bCs/>
          <w:i/>
          <w:sz w:val="24"/>
          <w:szCs w:val="24"/>
          <w:lang w:val="en-US" w:eastAsia="es-ES"/>
        </w:rPr>
        <w:t xml:space="preserve"> </w:t>
      </w:r>
      <w:r>
        <w:rPr>
          <w:rFonts w:ascii="Times New Roman" w:eastAsiaTheme="minorEastAsia" w:hAnsi="Times New Roman" w:cs="Times New Roman"/>
          <w:bCs/>
          <w:iCs/>
          <w:sz w:val="24"/>
          <w:szCs w:val="24"/>
          <w:lang w:val="en-US" w:eastAsia="es-ES"/>
        </w:rPr>
        <w:t xml:space="preserve">is the standard deviation of </w:t>
      </w:r>
      <m:oMath>
        <m:sSub>
          <m:sSubPr>
            <m:ctrlPr>
              <w:rPr>
                <w:rFonts w:ascii="Cambria Math" w:hAnsi="Cambria Math"/>
                <w:bCs/>
                <w:i/>
                <w:sz w:val="24"/>
                <w:szCs w:val="24"/>
                <w:lang w:val="en-US" w:eastAsia="es-E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N</m:t>
            </m:r>
          </m:sub>
        </m:sSub>
      </m:oMath>
      <w:r>
        <w:rPr>
          <w:rFonts w:ascii="Times New Roman" w:eastAsiaTheme="minorEastAsia" w:hAnsi="Times New Roman" w:cs="Times New Roman"/>
          <w:bCs/>
          <w:iCs/>
          <w:sz w:val="24"/>
          <w:szCs w:val="24"/>
          <w:lang w:val="en-US" w:eastAsia="es-ES"/>
        </w:rPr>
        <w:t xml:space="preserve"> </w:t>
      </w:r>
      <w:r>
        <w:rPr>
          <w:rFonts w:ascii="Times New Roman" w:hAnsi="Times New Roman" w:cs="Times New Roman"/>
          <w:sz w:val="24"/>
          <w:szCs w:val="24"/>
          <w:lang w:val="en-US"/>
        </w:rPr>
        <w:t xml:space="preserve"> </w:t>
      </w:r>
      <w:r>
        <w:rPr>
          <w:rFonts w:ascii="Times New Roman" w:hAnsi="Times New Roman" w:cs="Times New Roman"/>
          <w:bCs/>
          <w:sz w:val="24"/>
          <w:szCs w:val="24"/>
          <w:lang w:val="en-US"/>
        </w:rPr>
        <w:fldChar w:fldCharType="begin" w:fldLock="1"/>
      </w:r>
      <w:r w:rsidR="006D7A4B">
        <w:rPr>
          <w:rFonts w:ascii="Times New Roman" w:hAnsi="Times New Roman" w:cs="Times New Roman"/>
          <w:bCs/>
          <w:sz w:val="24"/>
          <w:szCs w:val="24"/>
          <w:lang w:val="en-US"/>
        </w:rPr>
        <w:instrText>ADDIN CSL_CITATION {"citationItems":[{"id":"ITEM-1","itemData":{"DOI":"10.1146/annurev.ecolsys.33.010802.150448","ISBN":"0066-4162","ISSN":"0066-4162","PMID":"897","abstract":"As better phylogenetic hypotheses become available for many groups of organisms, studies in community ecology can be informed by knowledge of the evo- lutionary relationships among coexisting species. We note three primary approaches to integrating phylogenetic information into studies of community organization: 1. examining the phylogenetic structure of community assemblages, 2. exploring the phylogenetic basis of community niche structure, and 3. adding a community context to studies of trait evolution and biogeography. We recognize a common pattern of phylogenetic conservatism in ecological character and highlight the challenges of using phylogenies of partial lineages. We also review phylogenetic approaches to three emergent properties of communities: species diversity, relative abundance distributions, and range sizes. Methodological advances in phylogenetic supertree construction, character reconstruction, null models for community assembly and character evolution, and metrics of community phylogenetic structure underlie the recent progress in these ar- eas. We highlight the potential for community ecologists to benefit from phylogenetic knowledge and suggest several avenues for future research.","author":[{"dropping-particle":"","family":"Webb","given":"Campbell O.","non-dropping-particle":"","parse-names":false,"suffix":""},{"dropping-particle":"","family":"Ackerly","given":"David D.","non-dropping-particle":"","parse-names":false,"suffix":""},{"dropping-particle":"","family":"McPeek","given":"Mark a.","non-dropping-particle":"","parse-names":false,"suffix":""},{"dropping-particle":"","family":"Donoghue","given":"Michael J.","non-dropping-particle":"","parse-names":false,"suffix":""}],"container-title":"Annual Review of Ecology and Systematics","id":"ITEM-1","issued":{"date-parts":[["2002"]]},"page":"475-505","title":"Phylogenies and Community Ecology","type":"article-journal","volume":"33"},"uris":["http://www.mendeley.com/documents/?uuid=6e4420ad-098a-491a-9832-f502256dd07d"]}],"mendeley":{"formattedCitation":"(Webb et al. 2002)","plainTextFormattedCitation":"(Webb et al. 2002)","previouslyFormattedCitation":"(Webb et al. 2002)"},"properties":{"noteIndex":0},"schema":"https://github.com/citation-style-language/schema/raw/master/csl-citation.json"}</w:instrText>
      </w:r>
      <w:r>
        <w:rPr>
          <w:rFonts w:ascii="Times New Roman" w:hAnsi="Times New Roman" w:cs="Times New Roman"/>
          <w:bCs/>
          <w:sz w:val="24"/>
          <w:szCs w:val="24"/>
          <w:lang w:val="en-US"/>
        </w:rPr>
        <w:fldChar w:fldCharType="separate"/>
      </w:r>
      <w:r w:rsidR="001D4832" w:rsidRPr="001D4832">
        <w:rPr>
          <w:rFonts w:ascii="Times New Roman" w:hAnsi="Times New Roman" w:cs="Times New Roman"/>
          <w:bCs/>
          <w:noProof/>
          <w:sz w:val="24"/>
          <w:szCs w:val="24"/>
          <w:lang w:val="en-US"/>
        </w:rPr>
        <w:t>(Webb et al. 2002)</w:t>
      </w:r>
      <w:r>
        <w:rPr>
          <w:rFonts w:ascii="Times New Roman" w:hAnsi="Times New Roman" w:cs="Times New Roman"/>
          <w:bCs/>
          <w:sz w:val="24"/>
          <w:szCs w:val="24"/>
          <w:lang w:val="en-US"/>
        </w:rPr>
        <w:fldChar w:fldCharType="end"/>
      </w:r>
      <w:r>
        <w:rPr>
          <w:rFonts w:ascii="Times New Roman" w:hAnsi="Times New Roman" w:cs="Times New Roman"/>
          <w:bCs/>
          <w:sz w:val="24"/>
          <w:szCs w:val="24"/>
          <w:lang w:val="en-US"/>
        </w:rPr>
        <w:t xml:space="preserve">. We calculated NRI with </w:t>
      </w:r>
      <w:proofErr w:type="spellStart"/>
      <w:r w:rsidRPr="00C56DCB">
        <w:rPr>
          <w:rFonts w:ascii="Times New Roman" w:hAnsi="Times New Roman" w:cs="Times New Roman"/>
          <w:bCs/>
          <w:i/>
          <w:iCs/>
          <w:sz w:val="24"/>
          <w:szCs w:val="24"/>
          <w:lang w:val="en-US"/>
        </w:rPr>
        <w:t>ses.mpd</w:t>
      </w:r>
      <w:proofErr w:type="spellEnd"/>
      <w:r>
        <w:rPr>
          <w:rFonts w:ascii="Times New Roman" w:hAnsi="Times New Roman" w:cs="Times New Roman"/>
          <w:bCs/>
          <w:sz w:val="24"/>
          <w:szCs w:val="24"/>
          <w:lang w:val="en-US"/>
        </w:rPr>
        <w:t xml:space="preserve"> function of the picante package </w:t>
      </w:r>
      <w:r w:rsidRPr="00F129D7">
        <w:rPr>
          <w:rFonts w:ascii="Times New Roman" w:hAnsi="Times New Roman" w:cs="Times New Roman"/>
          <w:bCs/>
          <w:sz w:val="24"/>
          <w:szCs w:val="24"/>
          <w:lang w:val="en-US"/>
        </w:rPr>
        <w:fldChar w:fldCharType="begin" w:fldLock="1"/>
      </w:r>
      <w:r w:rsidR="006D7A4B">
        <w:rPr>
          <w:rFonts w:ascii="Times New Roman" w:hAnsi="Times New Roman" w:cs="Times New Roman"/>
          <w:bCs/>
          <w:sz w:val="24"/>
          <w:szCs w:val="24"/>
          <w:lang w:val="en-US"/>
        </w:rPr>
        <w:instrText>ADDIN CSL_CITATION {"citationItems":[{"id":"ITEM-1","itemData":{"DOI":"10.1093/bioinformatics/btq166","ISBN":"1367-4803","ISSN":"13674803","PMID":"20395285","abstract":"SUMMARY: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interactions.\\n\\nAVAILABILITY: Picante is a package for the R statistical language and environment written in R and C, released under a GPL v2 open-source license, and freely available on the web (http://picante.r-forge.r-project.org) and from CRAN (http://cran.r-project.org).","author":[{"dropping-particle":"","family":"Kembel","given":"Steven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ecology","type":"article-journal","volume":"26"},"uris":["http://www.mendeley.com/documents/?uuid=d4afacaf-6dfe-47f6-8b5a-8bee4756d686"]}],"mendeley":{"formattedCitation":"(Kembel et al. 2010)","plainTextFormattedCitation":"(Kembel et al. 2010)","previouslyFormattedCitation":"(Kembel et al. 2010)"},"properties":{"noteIndex":0},"schema":"https://github.com/citation-style-language/schema/raw/master/csl-citation.json"}</w:instrText>
      </w:r>
      <w:r w:rsidRPr="00F129D7">
        <w:rPr>
          <w:rFonts w:ascii="Times New Roman" w:hAnsi="Times New Roman" w:cs="Times New Roman"/>
          <w:bCs/>
          <w:sz w:val="24"/>
          <w:szCs w:val="24"/>
          <w:lang w:val="en-US"/>
        </w:rPr>
        <w:fldChar w:fldCharType="separate"/>
      </w:r>
      <w:r w:rsidR="001D4832" w:rsidRPr="001D4832">
        <w:rPr>
          <w:rFonts w:ascii="Times New Roman" w:hAnsi="Times New Roman" w:cs="Times New Roman"/>
          <w:bCs/>
          <w:noProof/>
          <w:sz w:val="24"/>
          <w:szCs w:val="24"/>
          <w:lang w:val="en-US"/>
        </w:rPr>
        <w:t>(Kembel et al. 2010)</w:t>
      </w:r>
      <w:r w:rsidRPr="00F129D7">
        <w:rPr>
          <w:rFonts w:ascii="Times New Roman" w:hAnsi="Times New Roman" w:cs="Times New Roman"/>
          <w:bCs/>
          <w:sz w:val="24"/>
          <w:szCs w:val="24"/>
          <w:lang w:val="en-US"/>
        </w:rPr>
        <w:fldChar w:fldCharType="end"/>
      </w:r>
      <w:r w:rsidRPr="00F129D7">
        <w:rPr>
          <w:rFonts w:ascii="Times New Roman" w:hAnsi="Times New Roman" w:cs="Times New Roman"/>
          <w:bCs/>
          <w:sz w:val="24"/>
          <w:szCs w:val="24"/>
          <w:lang w:val="en-US"/>
        </w:rPr>
        <w:t xml:space="preserve">, using </w:t>
      </w:r>
      <w:r>
        <w:rPr>
          <w:rFonts w:ascii="Times New Roman" w:hAnsi="Times New Roman" w:cs="Times New Roman"/>
          <w:bCs/>
          <w:sz w:val="24"/>
          <w:szCs w:val="24"/>
          <w:lang w:val="en-US"/>
        </w:rPr>
        <w:t xml:space="preserve">999 randomization of species identities in the phylogenetic tree. </w:t>
      </w:r>
    </w:p>
    <w:p w14:paraId="42B33173" w14:textId="77777777" w:rsidR="005E1914" w:rsidRDefault="005E1914" w:rsidP="005E1914">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Mean age of assemblage</w:t>
      </w:r>
    </w:p>
    <w:p w14:paraId="6F7CEBE8" w14:textId="77777777" w:rsidR="005E1914" w:rsidRDefault="005E1914" w:rsidP="005E191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order to complement the analysis of phylogenetic clustering of assemblages, we developed a method to estimate the mean age of assemblages. Our rationale is that the time in which the lineage of a species is in a biome could be calculated by estimating the areas in which the ancestral of the species occupied in the past. With </w:t>
      </w:r>
      <w:r>
        <w:rPr>
          <w:rFonts w:ascii="Times New Roman" w:hAnsi="Times New Roman" w:cs="Times New Roman"/>
          <w:sz w:val="24"/>
          <w:szCs w:val="24"/>
          <w:lang w:val="en-US"/>
        </w:rPr>
        <w:lastRenderedPageBreak/>
        <w:t xml:space="preserve">ancestral area reconstructed for all species, we could measure the time of arrival of the species’ lineage in </w:t>
      </w:r>
      <w:proofErr w:type="spellStart"/>
      <w:proofErr w:type="gramStart"/>
      <w:r>
        <w:rPr>
          <w:rFonts w:ascii="Times New Roman" w:hAnsi="Times New Roman" w:cs="Times New Roman"/>
          <w:sz w:val="24"/>
          <w:szCs w:val="24"/>
          <w:lang w:val="en-US"/>
        </w:rPr>
        <w:t>a</w:t>
      </w:r>
      <w:proofErr w:type="spellEnd"/>
      <w:proofErr w:type="gramEnd"/>
      <w:r>
        <w:rPr>
          <w:rFonts w:ascii="Times New Roman" w:hAnsi="Times New Roman" w:cs="Times New Roman"/>
          <w:sz w:val="24"/>
          <w:szCs w:val="24"/>
          <w:lang w:val="en-US"/>
        </w:rPr>
        <w:t xml:space="preserve"> assemblage. With the estimated time of </w:t>
      </w:r>
      <w:r w:rsidRPr="00F81A71">
        <w:rPr>
          <w:rFonts w:ascii="Times New Roman" w:hAnsi="Times New Roman" w:cs="Times New Roman"/>
          <w:sz w:val="24"/>
          <w:szCs w:val="24"/>
          <w:lang w:val="en-US"/>
        </w:rPr>
        <w:t xml:space="preserve">arrival </w:t>
      </w:r>
      <w:r>
        <w:rPr>
          <w:rFonts w:ascii="Times New Roman" w:hAnsi="Times New Roman" w:cs="Times New Roman"/>
          <w:sz w:val="24"/>
          <w:szCs w:val="24"/>
          <w:lang w:val="en-US"/>
        </w:rPr>
        <w:t xml:space="preserve">of the species lineage in hands, we can then calculate the mean age of assemblage based on all species that occupy a given assemblage. Therefore, the procedure for assemblage age estimate consists in three steps: 1) estimation of the ancestral areas for all species; 2) measure the time in which the ancestral of a given species spend uninterruptedly in that biome and finally 3) calculate the mean time for a given assemblage. The details of how we conducted these steps is given in the following sections. </w:t>
      </w:r>
    </w:p>
    <w:p w14:paraId="26730909" w14:textId="77777777" w:rsidR="005E1914" w:rsidRPr="0062344D" w:rsidRDefault="005E1914" w:rsidP="005E1914">
      <w:pPr>
        <w:spacing w:line="480" w:lineRule="auto"/>
        <w:rPr>
          <w:rFonts w:ascii="Times New Roman" w:hAnsi="Times New Roman" w:cs="Times New Roman"/>
          <w:b/>
          <w:bCs/>
          <w:i/>
          <w:iCs/>
          <w:sz w:val="24"/>
          <w:szCs w:val="24"/>
          <w:lang w:val="en-US"/>
        </w:rPr>
      </w:pPr>
      <w:r w:rsidRPr="0062344D">
        <w:rPr>
          <w:rFonts w:ascii="Times New Roman" w:hAnsi="Times New Roman" w:cs="Times New Roman"/>
          <w:b/>
          <w:bCs/>
          <w:i/>
          <w:iCs/>
          <w:sz w:val="24"/>
          <w:szCs w:val="24"/>
          <w:lang w:val="en-US"/>
        </w:rPr>
        <w:t>Ancestral area estimation</w:t>
      </w:r>
    </w:p>
    <w:p w14:paraId="262E6B86" w14:textId="60405C3C" w:rsidR="005E1914" w:rsidRDefault="005E1914" w:rsidP="005E191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To estimate the ancestral area of current Tyrannidae birds species we used </w:t>
      </w:r>
      <w:proofErr w:type="spellStart"/>
      <w:r>
        <w:rPr>
          <w:rFonts w:ascii="Times New Roman" w:hAnsi="Times New Roman" w:cs="Times New Roman"/>
          <w:sz w:val="24"/>
          <w:szCs w:val="24"/>
          <w:lang w:val="en-US"/>
        </w:rPr>
        <w:t>BioGeoBEARS</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{"citationItems":[{"id":"ITEM-1","itemData":{"DOI":"10.21425/f5fbg19694","ISSN":"1948-6596","abstract":"Historical biogeography has been characterized by a large diversity of methods and unresolved debates about which processes, such as dispersal or vicariance, are most important for explaining distributions. A new R package, BioGeoBEARS, implements many models in a common likelihood framework, so that standard statistical model selection procedures can be applied to let the data choose the best model. Available models include a likelihood version of DIVA (“DIVALIKE”), LAGRANGE’s DEC model, and BAYAREA, as well as “+J” versions of these models which include founder-event speciation, an important process left out of most inference methods. I use BioGeoBEARS on a large sample of island and non-island clades (including two fossil clades) to show that founder-event speciation is a crucial process in almost every clade, and that most published datasets reject the non-J models currently in widespread use. BioGeoBEARS is open-source and freely available for installation at the Comprehensive R Archive Network at http://CRAN.R-project.org/package=BioGeoBEARS. A step-by-step tutorial is available at http://phylo.wikidot.com/biogeobears.","author":[{"dropping-particle":"","family":"Matzke","given":"Nicholas Joseph","non-dropping-particle":"","parse-names":false,"suffix":""}],"container-title":"Frontiers of Biogeography","id":"ITEM-1","issue":"4","issued":{"date-parts":[["2013"]]},"title":"Probabilistic historical biogeography: new models for founder-event speciation, imperfect detection, and fossils allow improved accuracy and model-testing","type":"article-journal","volume":"5"},"uris":["http://www.mendeley.com/documents/?uuid=64c7a500-7d7c-4b6c-997b-c017613c4ab8","http://www.mendeley.com/documents/?uuid=8526b75e-4573-48d0-a6ae-16cb5d624bce","http://www.mendeley.com/documents/?uuid=7d154180-47d4-4366-8de0-356d4d496b2d"]}],"mendeley":{"formattedCitation":"(Matzke 2013)","plainTextFormattedCitation":"(Matzke 2013)","previouslyFormattedCitation":"(Matzke 2013)"},"properties":{"noteIndex":0},"schema":"https://github.com/citation-style-language/schema/raw/master/csl-citation.json"}</w:instrText>
      </w:r>
      <w:r>
        <w:rPr>
          <w:rFonts w:ascii="Times New Roman" w:hAnsi="Times New Roman" w:cs="Times New Roman"/>
          <w:sz w:val="24"/>
          <w:szCs w:val="24"/>
          <w:lang w:val="en-US"/>
        </w:rPr>
        <w:fldChar w:fldCharType="separate"/>
      </w:r>
      <w:r w:rsidR="001D4832" w:rsidRPr="001D4832">
        <w:rPr>
          <w:rFonts w:ascii="Times New Roman" w:hAnsi="Times New Roman" w:cs="Times New Roman"/>
          <w:noProof/>
          <w:sz w:val="24"/>
          <w:szCs w:val="24"/>
          <w:lang w:val="en-US"/>
        </w:rPr>
        <w:t>(Matzke 2013)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package in R </w:t>
      </w:r>
      <w:r>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{"citationItems":[{"id":"ITEM-1","itemData":{"author":[{"dropping-particle":"","family":"Team","given":"R Core","non-dropping-particle":"","parse-names":false,"suffix":""}],"container-title":"R Foundation for Statistical Computing, Vienna, Austria.","id":"ITEM-1","issued":{"date-parts":[["2018"]]},"title":"R: A language and environment for statistical computing.","type":"article-journal"},"uris":["http://www.mendeley.com/documents/?uuid=139fdb05-e9bb-4492-8555-c1d1250def22","http://www.mendeley.com/documents/?uuid=27a9d0f6-3c19-4051-8cdf-62101f69fd76"]}],"mendeley":{"formattedCitation":"(Team 2018)","manualFormatting":"(R Core Team, 2018)","plainTextFormattedCitation":"(Team 2018)","previouslyFormattedCitation":"(Team 2018)"},"properties":{"noteIndex":0},"schema":"https://github.com/citation-style-language/schema/raw/master/csl-citation.json"}</w:instrText>
      </w:r>
      <w:r>
        <w:rPr>
          <w:rFonts w:ascii="Times New Roman" w:hAnsi="Times New Roman" w:cs="Times New Roman"/>
          <w:sz w:val="24"/>
          <w:szCs w:val="24"/>
          <w:lang w:val="en-US"/>
        </w:rPr>
        <w:fldChar w:fldCharType="separate"/>
      </w:r>
      <w:r w:rsidRPr="00657C1E">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R Core </w:t>
      </w:r>
      <w:r w:rsidRPr="00657C1E">
        <w:rPr>
          <w:rFonts w:ascii="Times New Roman" w:hAnsi="Times New Roman" w:cs="Times New Roman"/>
          <w:noProof/>
          <w:sz w:val="24"/>
          <w:szCs w:val="24"/>
          <w:lang w:val="en-US"/>
        </w:rPr>
        <w:t>Team, 2018)</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 ancestral area consists in the biome occupied by the ancestral of current species. </w:t>
      </w:r>
      <w:proofErr w:type="spellStart"/>
      <w:r>
        <w:rPr>
          <w:rFonts w:ascii="Times New Roman" w:hAnsi="Times New Roman" w:cs="Times New Roman"/>
          <w:sz w:val="24"/>
          <w:szCs w:val="24"/>
          <w:lang w:val="en-US"/>
        </w:rPr>
        <w:t>BioGeoBEARS</w:t>
      </w:r>
      <w:proofErr w:type="spellEnd"/>
      <w:r>
        <w:rPr>
          <w:rFonts w:ascii="Times New Roman" w:hAnsi="Times New Roman" w:cs="Times New Roman"/>
          <w:sz w:val="24"/>
          <w:szCs w:val="24"/>
          <w:lang w:val="en-US"/>
        </w:rPr>
        <w:t xml:space="preserve"> provides </w:t>
      </w:r>
      <w:r w:rsidRPr="00657C1E">
        <w:rPr>
          <w:rFonts w:ascii="Times New Roman" w:hAnsi="Times New Roman" w:cs="Times New Roman"/>
          <w:sz w:val="24"/>
          <w:szCs w:val="24"/>
          <w:lang w:val="en-US"/>
        </w:rPr>
        <w:t xml:space="preserve">models </w:t>
      </w:r>
      <w:r>
        <w:rPr>
          <w:rFonts w:ascii="Times New Roman" w:hAnsi="Times New Roman" w:cs="Times New Roman"/>
          <w:sz w:val="24"/>
          <w:szCs w:val="24"/>
          <w:lang w:val="en-US"/>
        </w:rPr>
        <w:t>to estimate ancestral areas that emphasize different process of historical biogeography. T</w:t>
      </w:r>
      <w:r w:rsidRPr="00657C1E">
        <w:rPr>
          <w:rFonts w:ascii="Times New Roman" w:hAnsi="Times New Roman" w:cs="Times New Roman"/>
          <w:sz w:val="24"/>
          <w:szCs w:val="24"/>
          <w:lang w:val="en-US"/>
        </w:rPr>
        <w:t>he parsimony‐based Dispersal‐Vicariance Analysis</w:t>
      </w:r>
      <w:r>
        <w:rPr>
          <w:rFonts w:ascii="Times New Roman" w:hAnsi="Times New Roman" w:cs="Times New Roman"/>
          <w:sz w:val="24"/>
          <w:szCs w:val="24"/>
          <w:lang w:val="en-US"/>
        </w:rPr>
        <w:t xml:space="preserve"> (DIVA) </w:t>
      </w:r>
      <w:r>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{"citationItems":[{"id":"ITEM-1","itemData":{"DOI":"10.1093/sysbio/46.1.195","ISSN":"10635157","abstract":"Quantification in historical biogeography has usually been based on the search for a single branching relationship among areas of endemism. Unlike organisms, however, areas rarely have a unique hierarchical history. Dispersal barriers appear and disappear and may have different effects on different species. As a result, the biota of an area may consist of several components with separate histories, each of which may be reticulate rather than branching. In an attempt to address these problems, I present a new biogeographic method, dispersal-vicariance analysis, which reconstructs the ancestral distributions in a given phylogeny without any prior assumptions about the form of area relationships. A three-dimensional step matrix based on a simple biogeographic model is used in the reconstruction. Speciation is assumed to subdivide the ranges of widespread species into vicariant components; the optimal ancestral distributions are those that minimize the number of implied dispersal and extinction events. Exact algorithms that find the optimal reconstruction(s) are described. In addition to their use in taxon biogeography, the inferred distribution histories of individual groups serve as a basis for the study of general patterns in historical biogeography, particularly if the relative age of the nodes in the source cladograms is known.","author":[{"dropping-particle":"","family":"Ronquist","given":"Fredrik","non-dropping-particle":"","parse-names":false,"suffix":""}],"container-title":"Systematic Biology","id":"ITEM-1","issue":"1","issued":{"date-parts":[["1997"]]},"page":"195-203","title":"Dispersal-vicariance analysis: A new approach to the quantification of historical biogeography","type":"article-journal","volume":"46"},"uris":["http://www.mendeley.com/documents/?uuid=fdde8314-0b94-453d-8fc0-ae9e0a2bba88","http://www.mendeley.com/documents/?uuid=58af0b00-5a7a-4f24-908c-1cb3af3b1fc3"]}],"mendeley":{"formattedCitation":"(Ronquist 1997)","plainTextFormattedCitation":"(Ronquist 1997)","previouslyFormattedCitation":"(Ronquist 1997)"},"properties":{"noteIndex":0},"schema":"https://github.com/citation-style-language/schema/raw/master/csl-citation.json"}</w:instrText>
      </w:r>
      <w:r>
        <w:rPr>
          <w:rFonts w:ascii="Times New Roman" w:hAnsi="Times New Roman" w:cs="Times New Roman"/>
          <w:sz w:val="24"/>
          <w:szCs w:val="24"/>
          <w:lang w:val="en-US"/>
        </w:rPr>
        <w:fldChar w:fldCharType="separate"/>
      </w:r>
      <w:r w:rsidR="001D4832" w:rsidRPr="001D4832">
        <w:rPr>
          <w:rFonts w:ascii="Times New Roman" w:hAnsi="Times New Roman" w:cs="Times New Roman"/>
          <w:noProof/>
          <w:sz w:val="24"/>
          <w:szCs w:val="24"/>
          <w:lang w:val="en-US"/>
        </w:rPr>
        <w:t>(Ronquist 1997)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emphasizes the vicariance process in speciation. DIVA assumes that the area of </w:t>
      </w:r>
      <w:r w:rsidRPr="009779DF">
        <w:rPr>
          <w:rFonts w:ascii="Times New Roman" w:hAnsi="Times New Roman" w:cs="Times New Roman"/>
          <w:sz w:val="24"/>
          <w:szCs w:val="24"/>
          <w:lang w:val="en-US"/>
        </w:rPr>
        <w:t xml:space="preserve">daughter </w:t>
      </w:r>
      <w:r>
        <w:rPr>
          <w:rFonts w:ascii="Times New Roman" w:hAnsi="Times New Roman" w:cs="Times New Roman"/>
          <w:sz w:val="24"/>
          <w:szCs w:val="24"/>
          <w:lang w:val="en-US"/>
        </w:rPr>
        <w:t xml:space="preserve">species is a part of the areas of the ancestral species (vicariance), unless the ancestor occupies a single area, then sympatry is allowed. The </w:t>
      </w:r>
      <w:r w:rsidRPr="00F96943">
        <w:rPr>
          <w:rFonts w:ascii="Times New Roman" w:hAnsi="Times New Roman" w:cs="Times New Roman"/>
          <w:sz w:val="24"/>
          <w:szCs w:val="24"/>
          <w:lang w:val="en-US"/>
        </w:rPr>
        <w:t>Dispersal‐Extinction Cladogenesis</w:t>
      </w:r>
      <w:r>
        <w:rPr>
          <w:rFonts w:ascii="Times New Roman" w:hAnsi="Times New Roman" w:cs="Times New Roman"/>
          <w:sz w:val="24"/>
          <w:szCs w:val="24"/>
          <w:lang w:val="en-US"/>
        </w:rPr>
        <w:t xml:space="preserve"> (DEC) model </w:t>
      </w:r>
      <w:r>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{"citationItems":[{"id":"ITEM-1","itemData":{"DOI":"10.1080/10635150701883881","ISSN":"10635157","abstract":"In historical biogeography,model-based inference methods for reconstructing the evolution of geographic ranges on phylogenetic trees are poorly developed relative to the diversity of analogous methods available for inferring character evolution. We attempt to rectify this deficiency by constructing a dispersal-extinction-cladogenesis (DEC) model for geographic range evolution that specifies instantaneous transition rates between discrete states (ranges) along phylogenetic branches and apply it to estimating likelihoods of ancestral states (range inheritance scenarios) at cladogenesis events. Unlike an earlier version of this approach, the present model allows for an analytical solution to probabilities of range transitions as a function of time, enabling free parameters in the model, rates of dispersal, and local extinction to be estimated by maximum likelihood. Simulation results indicate that accurate parameter estimates may be difficult to obtain in practice but also show that ancestral range inheritance scenarios nevertheless can be correctly recovered with high success if rates of range evolution are low relative to the rate of cladogenesis. We apply the DEC model to a previously published, exemplary case study of island biogeography involving Hawaiian endemic angiosperms in Psychotria (Rubiaceae), showing how the DEC model can be iteratively refined from inspecting inferences of range evolution and also how geological constraints involving times of island origin may be imposed on the likelihood function. The DEC model is sufficiently similar to character models that it might serve as a gateway through which many existing comparative methods for characters could be imported into the realm of historical biogeography; moreover, it might also inspire the conceptual expansion of character models toward inclusion of evolutionary change as directly coincident, either as cause or consequence, with cladogenesis events. The DEC model is thus an incremental advance that highlights considerable potential in the nascent field of model-based historical biogeographic inference. Copyright © Society of Systematic Biologists.","author":[{"dropping-particle":"","family":"Ree","given":"Richard H.","non-dropping-particle":"","parse-names":false,"suffix":""},{"dropping-particle":"","family":"Smith","given":"Stephen A.","non-dropping-particle":"","parse-names":false,"suffix":""}],"container-title":"Systematic Biology","id":"ITEM-1","issue":"1","issued":{"date-parts":[["2008"]]},"page":"4-14","title":"Maximum likelihood inference of geographic range evolution by dispersal, local extinction, and cladogenesis","type":"article-journal","volume":"57"},"uris":["http://www.mendeley.com/documents/?uuid=b996fe18-7628-4110-a40c-36f74e7ec9ad","http://www.mendeley.com/documents/?uuid=2193a817-92f4-4d88-b993-9ecce4003491"]}],"mendeley":{"formattedCitation":"(Ree and Smith 2008)","plainTextFormattedCitation":"(Ree and Smith 2008)","previouslyFormattedCitation":"(Ree and Smith 2008)"},"properties":{"noteIndex":0},"schema":"https://github.com/citation-style-language/schema/raw/master/csl-citation.json"}</w:instrText>
      </w:r>
      <w:r>
        <w:rPr>
          <w:rFonts w:ascii="Times New Roman" w:hAnsi="Times New Roman" w:cs="Times New Roman"/>
          <w:sz w:val="24"/>
          <w:szCs w:val="24"/>
          <w:lang w:val="en-US"/>
        </w:rPr>
        <w:fldChar w:fldCharType="separate"/>
      </w:r>
      <w:r w:rsidR="001D4832" w:rsidRPr="001D4832">
        <w:rPr>
          <w:rFonts w:ascii="Times New Roman" w:hAnsi="Times New Roman" w:cs="Times New Roman"/>
          <w:noProof/>
          <w:sz w:val="24"/>
          <w:szCs w:val="24"/>
          <w:lang w:val="en-US"/>
        </w:rPr>
        <w:t>(Ree and Smith 2008)</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assumes that both vicariance and sympatry could origin daughter species. In DEC model the area occupied by a daughter species could be the same of its ancestor or a subset of the ancestor’s area. However, DEC model assumes that new species could occupy only one of the ancestor’s areas, in both sympatry and vicariance processes. The </w:t>
      </w:r>
      <w:proofErr w:type="spellStart"/>
      <w:r>
        <w:rPr>
          <w:rFonts w:ascii="Times New Roman" w:hAnsi="Times New Roman" w:cs="Times New Roman"/>
          <w:sz w:val="24"/>
          <w:szCs w:val="24"/>
          <w:lang w:val="en-US"/>
        </w:rPr>
        <w:t>BayArea</w:t>
      </w:r>
      <w:proofErr w:type="spellEnd"/>
      <w:r>
        <w:rPr>
          <w:rFonts w:ascii="Times New Roman" w:hAnsi="Times New Roman" w:cs="Times New Roman"/>
          <w:sz w:val="24"/>
          <w:szCs w:val="24"/>
          <w:lang w:val="en-US"/>
        </w:rPr>
        <w:t xml:space="preserve"> model </w:t>
      </w:r>
      <w:r>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{"citationItems":[{"id":"ITEM-1","itemData":{"DOI":"10.1093/sysbio/syt040","ISSN":"10635157","abstract":"Historical biogeography is increasingly studied from an explicitly statistical perspective, using stochastic models to describe the evolution of species range as a continuous-time Markov process of dispersal between and extinction within a set of discrete geographic areas. The main constraint of these methods is the computational limit on the number of areas that can be specified. We propose a Bayesian approach for inferring biogeographic history that extends the application of biogeographic models to the analysis of more realistic problems that involve a large number of areas. Our solution is based on a \"data-augmentation\" approach, in which we first populate the tree with a history of biogeographic events that is consistent with the observed species ranges at the tips of the tree. We then calculate the likelihood of a given history by adopting a mechanistic interpretation of the instantaneous-rate matrix, which specifies both the exponential waiting times between biogeographic events and the relative probabilities of each biogeographic change. We develop this approach in a Bayesian framework, marginalizing over all possible biogeographic histories using Markov chain Monte Carlo (MCMC). Besides dramatically increasing the number of areas that can be accommodated in a biogeographic analysis, our method allows the parameters of a given biogeographic model to be estimated and different biogeographic models to be objectively compared. Our approach is implemented in the program, BayArea. © The Author(s) 2013.","author":[{"dropping-particle":"","family":"Landis","given":"Michael J.","non-dropping-particle":"","parse-names":false,"suffix":""},{"dropping-particle":"","family":"Matzke","given":"Nicholas J.","non-dropping-particle":"","parse-names":false,"suffix":""},{"dropping-particle":"","family":"Moore","given":"Brian R.","non-dropping-particle":"","parse-names":false,"suffix":""},{"dropping-particle":"","family":"Huelsenbeck","given":"John P.","non-dropping-particle":"","parse-names":false,"suffix":""}],"container-title":"Systematic Biology","id":"ITEM-1","issue":"6","issued":{"date-parts":[["2013"]]},"page":"789-804","title":"Bayesian analysis of biogeography when the number of areas is large","type":"article-journal","volume":"62"},"uris":["http://www.mendeley.com/documents/?uuid=e0de2193-505d-47ef-91dd-aea899000b45","http://www.mendeley.com/documents/?uuid=30cf2b1e-f99f-435f-8dd6-aed08a133800"]}],"mendeley":{"formattedCitation":"(Landis et al. 2013)","plainTextFormattedCitation":"(Landis et al. 2013)","previouslyFormattedCitation":"(Landis et al. 2013)"},"properties":{"noteIndex":0},"schema":"https://github.com/citation-style-language/schema/raw/master/csl-citation.json"}</w:instrText>
      </w:r>
      <w:r>
        <w:rPr>
          <w:rFonts w:ascii="Times New Roman" w:hAnsi="Times New Roman" w:cs="Times New Roman"/>
          <w:sz w:val="24"/>
          <w:szCs w:val="24"/>
          <w:lang w:val="en-US"/>
        </w:rPr>
        <w:fldChar w:fldCharType="separate"/>
      </w:r>
      <w:r w:rsidR="001D4832" w:rsidRPr="001D4832">
        <w:rPr>
          <w:rFonts w:ascii="Times New Roman" w:hAnsi="Times New Roman" w:cs="Times New Roman"/>
          <w:noProof/>
          <w:sz w:val="24"/>
          <w:szCs w:val="24"/>
          <w:lang w:val="en-US"/>
        </w:rPr>
        <w:t>(Landis et al. 2013)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assumes that speciation occurs only in sympatry, then the daughter species occupy the same areas of its ancestor, which can be single or multiple areas. Other three models are provided by including the founder effects to all models previous </w:t>
      </w:r>
      <w:r>
        <w:rPr>
          <w:rFonts w:ascii="Times New Roman" w:hAnsi="Times New Roman" w:cs="Times New Roman"/>
          <w:sz w:val="24"/>
          <w:szCs w:val="24"/>
          <w:lang w:val="en-US"/>
        </w:rPr>
        <w:lastRenderedPageBreak/>
        <w:t xml:space="preserve">described. Thus, in these models a daughter species could ‘jump’ to new area, not occupied by its ancestor. These models are coded including a ‘+J’ to the model abbreviation. </w:t>
      </w:r>
    </w:p>
    <w:p w14:paraId="5DDFB192" w14:textId="77777777" w:rsidR="005E1914" w:rsidRDefault="005E1914" w:rsidP="005E191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Here, we estimate the ancestral area for Tyrannidae species based on these six models: DIVA, DIVA+J, DEC, DEC+J, </w:t>
      </w:r>
      <w:proofErr w:type="spellStart"/>
      <w:r>
        <w:rPr>
          <w:rFonts w:ascii="Times New Roman" w:hAnsi="Times New Roman" w:cs="Times New Roman"/>
          <w:sz w:val="24"/>
          <w:szCs w:val="24"/>
          <w:lang w:val="en-US"/>
        </w:rPr>
        <w:t>BayArea</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BayArea+J</w:t>
      </w:r>
      <w:proofErr w:type="spellEnd"/>
      <w:r>
        <w:rPr>
          <w:rFonts w:ascii="Times New Roman" w:hAnsi="Times New Roman" w:cs="Times New Roman"/>
          <w:sz w:val="24"/>
          <w:szCs w:val="24"/>
          <w:lang w:val="en-US"/>
        </w:rPr>
        <w:t>. To this estimation</w:t>
      </w:r>
      <w:r w:rsidRPr="006310BA">
        <w:rPr>
          <w:rFonts w:ascii="Times New Roman" w:hAnsi="Times New Roman" w:cs="Times New Roman"/>
          <w:sz w:val="24"/>
          <w:szCs w:val="24"/>
          <w:lang w:val="en-US"/>
        </w:rPr>
        <w:t xml:space="preserve">, each species was classified </w:t>
      </w:r>
      <w:r>
        <w:rPr>
          <w:rFonts w:ascii="Times New Roman" w:hAnsi="Times New Roman" w:cs="Times New Roman"/>
          <w:sz w:val="24"/>
          <w:szCs w:val="24"/>
          <w:lang w:val="en-US"/>
        </w:rPr>
        <w:t>as</w:t>
      </w:r>
      <w:r w:rsidRPr="006310BA">
        <w:rPr>
          <w:rFonts w:ascii="Times New Roman" w:hAnsi="Times New Roman" w:cs="Times New Roman"/>
          <w:sz w:val="24"/>
          <w:szCs w:val="24"/>
          <w:lang w:val="en-US"/>
        </w:rPr>
        <w:t xml:space="preserve"> belonging to a maximum of three biome, </w:t>
      </w:r>
      <w:r>
        <w:rPr>
          <w:rFonts w:ascii="Times New Roman" w:hAnsi="Times New Roman" w:cs="Times New Roman"/>
          <w:sz w:val="24"/>
          <w:szCs w:val="24"/>
          <w:lang w:val="en-US"/>
        </w:rPr>
        <w:t xml:space="preserve">based on the most frequent biomes a species occurs. After </w:t>
      </w:r>
      <w:proofErr w:type="gramStart"/>
      <w:r>
        <w:rPr>
          <w:rFonts w:ascii="Times New Roman" w:hAnsi="Times New Roman" w:cs="Times New Roman"/>
          <w:sz w:val="24"/>
          <w:szCs w:val="24"/>
          <w:lang w:val="en-US"/>
        </w:rPr>
        <w:t>run</w:t>
      </w:r>
      <w:proofErr w:type="gramEnd"/>
      <w:r>
        <w:rPr>
          <w:rFonts w:ascii="Times New Roman" w:hAnsi="Times New Roman" w:cs="Times New Roman"/>
          <w:sz w:val="24"/>
          <w:szCs w:val="24"/>
          <w:lang w:val="en-US"/>
        </w:rPr>
        <w:t xml:space="preserve"> all six models we conduct model selection using Akaike Information Criterion to discriminate which one provides the best estimation of ancestral areas. The best ranked model of ancestral area estimation was used for the calculation of time arrival of species’ lineage in a biome.</w:t>
      </w:r>
    </w:p>
    <w:p w14:paraId="69AC0939" w14:textId="77777777" w:rsidR="005E1914" w:rsidRPr="0062344D" w:rsidRDefault="005E1914" w:rsidP="005E1914">
      <w:pPr>
        <w:spacing w:line="480" w:lineRule="auto"/>
        <w:rPr>
          <w:rFonts w:ascii="Times New Roman" w:hAnsi="Times New Roman" w:cs="Times New Roman"/>
          <w:b/>
          <w:bCs/>
          <w:i/>
          <w:iCs/>
          <w:sz w:val="24"/>
          <w:szCs w:val="24"/>
          <w:lang w:val="en-US"/>
        </w:rPr>
      </w:pPr>
      <w:r w:rsidRPr="0062344D">
        <w:rPr>
          <w:rFonts w:ascii="Times New Roman" w:hAnsi="Times New Roman" w:cs="Times New Roman"/>
          <w:b/>
          <w:bCs/>
          <w:i/>
          <w:iCs/>
          <w:sz w:val="24"/>
          <w:szCs w:val="24"/>
          <w:lang w:val="en-US"/>
        </w:rPr>
        <w:t>Calculating the mean age of the assemblage</w:t>
      </w:r>
    </w:p>
    <w:p w14:paraId="07EAD216" w14:textId="77777777" w:rsidR="005E1914" w:rsidRDefault="005E1914" w:rsidP="005E1914">
      <w:pPr>
        <w:spacing w:line="480" w:lineRule="auto"/>
        <w:rPr>
          <w:rFonts w:ascii="Times New Roman" w:eastAsia="Times New Roman" w:hAnsi="Times New Roman"/>
          <w:sz w:val="24"/>
          <w:szCs w:val="24"/>
          <w:lang w:val="en-US"/>
        </w:rPr>
      </w:pPr>
      <w:r>
        <w:rPr>
          <w:rFonts w:ascii="Times New Roman" w:hAnsi="Times New Roman" w:cs="Times New Roman"/>
          <w:sz w:val="24"/>
          <w:szCs w:val="24"/>
          <w:lang w:val="en-US"/>
        </w:rPr>
        <w:tab/>
        <w:t>W</w:t>
      </w:r>
      <w:r w:rsidRPr="00BC1B01">
        <w:rPr>
          <w:rFonts w:ascii="Times New Roman" w:hAnsi="Times New Roman" w:cs="Times New Roman"/>
          <w:sz w:val="24"/>
          <w:szCs w:val="24"/>
          <w:lang w:val="en-US"/>
        </w:rPr>
        <w:t>e calculate</w:t>
      </w:r>
      <w:r>
        <w:rPr>
          <w:rFonts w:ascii="Times New Roman" w:hAnsi="Times New Roman" w:cs="Times New Roman"/>
          <w:sz w:val="24"/>
          <w:szCs w:val="24"/>
          <w:lang w:val="en-US"/>
        </w:rPr>
        <w:t>d</w:t>
      </w:r>
      <w:r w:rsidRPr="00BC1B01">
        <w:rPr>
          <w:rFonts w:ascii="Times New Roman" w:hAnsi="Times New Roman" w:cs="Times New Roman"/>
          <w:sz w:val="24"/>
          <w:szCs w:val="24"/>
          <w:lang w:val="en-US"/>
        </w:rPr>
        <w:t xml:space="preserve"> the arrival time for each species’ lineage in the biome in which the assemblage belongs.</w:t>
      </w:r>
      <w:r>
        <w:rPr>
          <w:rFonts w:ascii="Times New Roman" w:hAnsi="Times New Roman" w:cs="Times New Roman"/>
          <w:sz w:val="24"/>
          <w:szCs w:val="24"/>
          <w:lang w:val="en-US"/>
        </w:rPr>
        <w:t xml:space="preserve"> </w:t>
      </w:r>
      <w:r w:rsidRPr="00614AC3">
        <w:rPr>
          <w:rFonts w:ascii="Times New Roman" w:hAnsi="Times New Roman" w:cs="Times New Roman"/>
          <w:sz w:val="24"/>
          <w:szCs w:val="24"/>
          <w:lang w:val="en-US"/>
        </w:rPr>
        <w:t xml:space="preserve">The arrival time was computed as the node age of the </w:t>
      </w:r>
      <w:r>
        <w:rPr>
          <w:rFonts w:ascii="Times New Roman" w:hAnsi="Times New Roman" w:cs="Times New Roman"/>
          <w:sz w:val="24"/>
          <w:szCs w:val="24"/>
          <w:lang w:val="en-US"/>
        </w:rPr>
        <w:t>most</w:t>
      </w:r>
      <w:r w:rsidRPr="00614AC3">
        <w:rPr>
          <w:rFonts w:ascii="Times New Roman" w:hAnsi="Times New Roman" w:cs="Times New Roman"/>
          <w:sz w:val="24"/>
          <w:szCs w:val="24"/>
          <w:lang w:val="en-US"/>
        </w:rPr>
        <w:t xml:space="preserve"> ancient ancestor</w:t>
      </w:r>
      <w:r>
        <w:rPr>
          <w:rFonts w:ascii="Times New Roman" w:hAnsi="Times New Roman" w:cs="Times New Roman"/>
          <w:sz w:val="24"/>
          <w:szCs w:val="24"/>
          <w:lang w:val="en-US"/>
        </w:rPr>
        <w:t xml:space="preserve">, </w:t>
      </w:r>
      <w:r w:rsidRPr="00614AC3">
        <w:rPr>
          <w:rFonts w:ascii="Times New Roman" w:hAnsi="Times New Roman" w:cs="Times New Roman"/>
          <w:sz w:val="24"/>
          <w:szCs w:val="24"/>
          <w:lang w:val="en-US"/>
        </w:rPr>
        <w:t>in which that its descendants also occupied the biome of the assemblage</w:t>
      </w:r>
      <w:r>
        <w:rPr>
          <w:rFonts w:ascii="Times New Roman" w:hAnsi="Times New Roman" w:cs="Times New Roman"/>
          <w:sz w:val="24"/>
          <w:szCs w:val="24"/>
          <w:lang w:val="en-US"/>
        </w:rPr>
        <w:t>,</w:t>
      </w:r>
      <w:r w:rsidRPr="00614AC3">
        <w:rPr>
          <w:rFonts w:ascii="Times New Roman" w:hAnsi="Times New Roman" w:cs="Times New Roman"/>
          <w:sz w:val="24"/>
          <w:szCs w:val="24"/>
          <w:lang w:val="en-US"/>
        </w:rPr>
        <w:t xml:space="preserve"> estimated to occur in the biome of the assemblage</w:t>
      </w:r>
      <w:r>
        <w:rPr>
          <w:rFonts w:ascii="Times New Roman" w:hAnsi="Times New Roman" w:cs="Times New Roman"/>
          <w:sz w:val="24"/>
          <w:szCs w:val="24"/>
          <w:lang w:val="en-US"/>
        </w:rPr>
        <w:t xml:space="preserve">. When the more recent ancestral of a species was estimated to occupy a different biome than the occupied by the current species in the assemblage of interest, </w:t>
      </w:r>
      <w:r>
        <w:rPr>
          <w:rFonts w:ascii="Times New Roman" w:eastAsia="Times New Roman" w:hAnsi="Times New Roman"/>
          <w:sz w:val="24"/>
          <w:szCs w:val="24"/>
          <w:lang w:val="en-US"/>
        </w:rPr>
        <w:t>we assign an arrival time of 1 x 10</w:t>
      </w:r>
      <w:r>
        <w:rPr>
          <w:rFonts w:ascii="Times New Roman" w:eastAsia="Times New Roman" w:hAnsi="Times New Roman"/>
          <w:sz w:val="24"/>
          <w:szCs w:val="24"/>
          <w:vertAlign w:val="superscript"/>
          <w:lang w:val="en-US"/>
        </w:rPr>
        <w:t>-5</w:t>
      </w:r>
      <w:r>
        <w:rPr>
          <w:rFonts w:ascii="Times New Roman" w:eastAsia="Times New Roman" w:hAnsi="Times New Roman"/>
          <w:sz w:val="24"/>
          <w:szCs w:val="24"/>
          <w:lang w:val="en-US"/>
        </w:rPr>
        <w:t xml:space="preserve"> Ma. Thus, we assume that when the dispersion occurred after the last speciation event in the tree, the time of arrival was very recent. After obtained the age for all species in all biomes, t</w:t>
      </w:r>
      <w:r w:rsidRPr="00DB6ABC">
        <w:rPr>
          <w:rFonts w:ascii="Times New Roman" w:eastAsia="Times New Roman" w:hAnsi="Times New Roman"/>
          <w:sz w:val="24"/>
          <w:szCs w:val="24"/>
          <w:lang w:val="en-US"/>
        </w:rPr>
        <w:t>he mean age of the assemblage</w:t>
      </w:r>
      <w:r>
        <w:rPr>
          <w:rFonts w:ascii="Times New Roman" w:eastAsia="Times New Roman" w:hAnsi="Times New Roman"/>
          <w:sz w:val="24"/>
          <w:szCs w:val="24"/>
          <w:lang w:val="en-US"/>
        </w:rPr>
        <w:t xml:space="preserve"> is the mean of the arrival time of species to the biome of the assemblage. </w:t>
      </w:r>
    </w:p>
    <w:p w14:paraId="568A4B91" w14:textId="77777777" w:rsidR="005E1914" w:rsidRDefault="005E1914" w:rsidP="005E1914">
      <w:pPr>
        <w:spacing w:line="480" w:lineRule="auto"/>
        <w:jc w:val="both"/>
        <w:rPr>
          <w:rFonts w:ascii="Times New Roman" w:hAnsi="Times New Roman"/>
          <w:b/>
          <w:iCs/>
          <w:sz w:val="24"/>
          <w:szCs w:val="24"/>
          <w:lang w:val="en-US"/>
        </w:rPr>
      </w:pPr>
      <w:r>
        <w:rPr>
          <w:rFonts w:ascii="Times New Roman" w:hAnsi="Times New Roman"/>
          <w:b/>
          <w:iCs/>
          <w:sz w:val="24"/>
          <w:szCs w:val="24"/>
          <w:lang w:val="en-US"/>
        </w:rPr>
        <w:t>Data analysis</w:t>
      </w:r>
    </w:p>
    <w:p w14:paraId="3A28FD9F" w14:textId="32BDE434" w:rsidR="005E1914" w:rsidRDefault="005E1914" w:rsidP="005E1914">
      <w:pPr>
        <w:pStyle w:val="SemEspaamento"/>
        <w:spacing w:line="48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To evaluate the OTT and TNC hypothesis for the relationship of richness and latitudinal gradient, we tested whether the NRI is different between Tropical and Temperate </w:t>
      </w:r>
      <w:r>
        <w:rPr>
          <w:rFonts w:ascii="Times New Roman" w:hAnsi="Times New Roman" w:cs="Times New Roman"/>
          <w:bCs/>
          <w:sz w:val="24"/>
          <w:szCs w:val="24"/>
          <w:lang w:val="en-US"/>
        </w:rPr>
        <w:lastRenderedPageBreak/>
        <w:t xml:space="preserve">assemblages with one-way </w:t>
      </w:r>
      <w:proofErr w:type="spellStart"/>
      <w:r>
        <w:rPr>
          <w:rFonts w:ascii="Times New Roman" w:hAnsi="Times New Roman" w:cs="Times New Roman"/>
          <w:bCs/>
          <w:sz w:val="24"/>
          <w:szCs w:val="24"/>
          <w:lang w:val="en-US"/>
        </w:rPr>
        <w:t>Anova</w:t>
      </w:r>
      <w:proofErr w:type="spellEnd"/>
      <w:r>
        <w:rPr>
          <w:rFonts w:ascii="Times New Roman" w:hAnsi="Times New Roman" w:cs="Times New Roman"/>
          <w:bCs/>
          <w:sz w:val="24"/>
          <w:szCs w:val="24"/>
          <w:lang w:val="en-US"/>
        </w:rPr>
        <w:t xml:space="preserve">, as well as conducted a </w:t>
      </w:r>
      <w:commentRangeStart w:id="229"/>
      <w:r>
        <w:rPr>
          <w:rFonts w:ascii="Times New Roman" w:hAnsi="Times New Roman" w:cs="Times New Roman"/>
          <w:bCs/>
          <w:sz w:val="24"/>
          <w:szCs w:val="24"/>
          <w:lang w:val="en-US"/>
        </w:rPr>
        <w:t>regression model with latitude as a predictor of NRI values</w:t>
      </w:r>
      <w:commentRangeEnd w:id="229"/>
      <w:r>
        <w:rPr>
          <w:rStyle w:val="Refdecomentrio"/>
        </w:rPr>
        <w:commentReference w:id="229"/>
      </w:r>
      <w:r>
        <w:rPr>
          <w:rFonts w:ascii="Times New Roman" w:hAnsi="Times New Roman" w:cs="Times New Roman"/>
          <w:bCs/>
          <w:sz w:val="24"/>
          <w:szCs w:val="24"/>
          <w:lang w:val="en-US"/>
        </w:rPr>
        <w:t xml:space="preserve">. Furthermore, we tested whether the mean age of assemblages is different between Tropical and Temperate assemblages with one-way </w:t>
      </w:r>
      <w:proofErr w:type="spellStart"/>
      <w:r>
        <w:rPr>
          <w:rFonts w:ascii="Times New Roman" w:hAnsi="Times New Roman" w:cs="Times New Roman"/>
          <w:bCs/>
          <w:sz w:val="24"/>
          <w:szCs w:val="24"/>
          <w:lang w:val="en-US"/>
        </w:rPr>
        <w:t>Anova</w:t>
      </w:r>
      <w:proofErr w:type="spellEnd"/>
      <w:r>
        <w:rPr>
          <w:rFonts w:ascii="Times New Roman" w:hAnsi="Times New Roman" w:cs="Times New Roman"/>
          <w:bCs/>
          <w:sz w:val="24"/>
          <w:szCs w:val="24"/>
          <w:lang w:val="en-US"/>
        </w:rPr>
        <w:t xml:space="preserve">. This analysis was conducted in R environment </w:t>
      </w:r>
      <w:r>
        <w:rPr>
          <w:rFonts w:ascii="Times New Roman" w:hAnsi="Times New Roman" w:cs="Times New Roman"/>
          <w:bCs/>
          <w:sz w:val="24"/>
          <w:szCs w:val="24"/>
          <w:lang w:val="en-US"/>
        </w:rPr>
        <w:fldChar w:fldCharType="begin" w:fldLock="1"/>
      </w:r>
      <w:r w:rsidR="006D7A4B">
        <w:rPr>
          <w:rFonts w:ascii="Times New Roman" w:hAnsi="Times New Roman" w:cs="Times New Roman"/>
          <w:bCs/>
          <w:sz w:val="24"/>
          <w:szCs w:val="24"/>
          <w:lang w:val="en-US"/>
        </w:rPr>
        <w:instrText>ADDIN CSL_CITATION {"citationItems":[{"id":"ITEM-1","itemData":{"author":[{"dropping-particle":"","family":"Team","given":"R Core","non-dropping-particle":"","parse-names":false,"suffix":""}],"container-title":"R Foundation for Statistical Computing, Vienna, Austria.","id":"ITEM-1","issued":{"date-parts":[["2018"]]},"title":"R: A language and environment for statistical computing.","type":"article-journal"},"uris":["http://www.mendeley.com/documents/?uuid=139fdb05-e9bb-4492-8555-c1d1250def22","http://www.mendeley.com/documents/?uuid=27a9d0f6-3c19-4051-8cdf-62101f69fd76"]}],"mendeley":{"formattedCitation":"(Team 2018)","manualFormatting":"(R Core Team, 2018)","plainTextFormattedCitation":"(Team 2018)","previouslyFormattedCitation":"(Team 2018)"},"properties":{"noteIndex":0},"schema":"https://github.com/citation-style-language/schema/raw/master/csl-citation.json"}</w:instrText>
      </w:r>
      <w:r>
        <w:rPr>
          <w:rFonts w:ascii="Times New Roman" w:hAnsi="Times New Roman" w:cs="Times New Roman"/>
          <w:bCs/>
          <w:sz w:val="24"/>
          <w:szCs w:val="24"/>
          <w:lang w:val="en-US"/>
        </w:rPr>
        <w:fldChar w:fldCharType="separate"/>
      </w:r>
      <w:r w:rsidRPr="00AC281B">
        <w:rPr>
          <w:rFonts w:ascii="Times New Roman" w:hAnsi="Times New Roman" w:cs="Times New Roman"/>
          <w:bCs/>
          <w:noProof/>
          <w:sz w:val="24"/>
          <w:szCs w:val="24"/>
          <w:lang w:val="en-US"/>
        </w:rPr>
        <w:t>(</w:t>
      </w:r>
      <w:r>
        <w:rPr>
          <w:rFonts w:ascii="Times New Roman" w:hAnsi="Times New Roman" w:cs="Times New Roman"/>
          <w:bCs/>
          <w:noProof/>
          <w:sz w:val="24"/>
          <w:szCs w:val="24"/>
          <w:lang w:val="en-US"/>
        </w:rPr>
        <w:t xml:space="preserve">R Core </w:t>
      </w:r>
      <w:r w:rsidRPr="00AC281B">
        <w:rPr>
          <w:rFonts w:ascii="Times New Roman" w:hAnsi="Times New Roman" w:cs="Times New Roman"/>
          <w:bCs/>
          <w:noProof/>
          <w:sz w:val="24"/>
          <w:szCs w:val="24"/>
          <w:lang w:val="en-US"/>
        </w:rPr>
        <w:t>Team, 2018)</w:t>
      </w:r>
      <w:r>
        <w:rPr>
          <w:rFonts w:ascii="Times New Roman" w:hAnsi="Times New Roman" w:cs="Times New Roman"/>
          <w:bCs/>
          <w:sz w:val="24"/>
          <w:szCs w:val="24"/>
          <w:lang w:val="en-US"/>
        </w:rPr>
        <w:fldChar w:fldCharType="end"/>
      </w:r>
      <w:r>
        <w:rPr>
          <w:rFonts w:ascii="Times New Roman" w:hAnsi="Times New Roman" w:cs="Times New Roman"/>
          <w:bCs/>
          <w:sz w:val="24"/>
          <w:szCs w:val="24"/>
          <w:lang w:val="en-US"/>
        </w:rPr>
        <w:t>.</w:t>
      </w:r>
    </w:p>
    <w:p w14:paraId="1206B45B" w14:textId="66FF99FB" w:rsidR="00B86404" w:rsidRPr="00B86404" w:rsidRDefault="00B86404" w:rsidP="005E1914">
      <w:pPr>
        <w:pStyle w:val="SemEspaamento"/>
        <w:spacing w:line="480" w:lineRule="auto"/>
        <w:rPr>
          <w:rFonts w:ascii="Times New Roman" w:hAnsi="Times New Roman" w:cs="Times New Roman"/>
          <w:b/>
          <w:sz w:val="24"/>
          <w:szCs w:val="24"/>
          <w:lang w:val="en-US"/>
        </w:rPr>
      </w:pPr>
      <w:r w:rsidRPr="00B86404">
        <w:rPr>
          <w:rFonts w:ascii="Times New Roman" w:hAnsi="Times New Roman" w:cs="Times New Roman"/>
          <w:b/>
          <w:sz w:val="24"/>
          <w:szCs w:val="24"/>
          <w:lang w:val="en-US"/>
        </w:rPr>
        <w:t>RESULTS</w:t>
      </w:r>
      <w:r w:rsidR="00337C57">
        <w:rPr>
          <w:rFonts w:ascii="Times New Roman" w:hAnsi="Times New Roman" w:cs="Times New Roman"/>
          <w:b/>
          <w:sz w:val="24"/>
          <w:szCs w:val="24"/>
          <w:lang w:val="en-US"/>
        </w:rPr>
        <w:t xml:space="preserve"> </w:t>
      </w:r>
    </w:p>
    <w:p w14:paraId="2641C6D3" w14:textId="1B35E0F7" w:rsidR="00B86404" w:rsidRPr="00B86404" w:rsidRDefault="005B518A" w:rsidP="005B518A">
      <w:pPr>
        <w:spacing w:after="0"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accordance with</w:t>
      </w:r>
      <w:r w:rsidR="00B86404" w:rsidRPr="00B86404">
        <w:rPr>
          <w:rFonts w:ascii="Times New Roman" w:hAnsi="Times New Roman" w:cs="Times New Roman"/>
          <w:sz w:val="24"/>
          <w:szCs w:val="24"/>
          <w:lang w:val="en-US"/>
        </w:rPr>
        <w:t xml:space="preserve"> the latitudinal diversity gradient, the 392 species of the family exhibit a strong ri</w:t>
      </w:r>
      <w:r>
        <w:rPr>
          <w:rFonts w:ascii="Times New Roman" w:hAnsi="Times New Roman" w:cs="Times New Roman"/>
          <w:sz w:val="24"/>
          <w:szCs w:val="24"/>
          <w:lang w:val="en-US"/>
        </w:rPr>
        <w:t>chness gradient, where the assemblages</w:t>
      </w:r>
      <w:r w:rsidR="00B86404" w:rsidRPr="00B86404">
        <w:rPr>
          <w:rFonts w:ascii="Times New Roman" w:hAnsi="Times New Roman" w:cs="Times New Roman"/>
          <w:sz w:val="24"/>
          <w:szCs w:val="24"/>
          <w:lang w:val="en-US"/>
        </w:rPr>
        <w:t xml:space="preserve"> with highest richness are found</w:t>
      </w:r>
      <w:r w:rsidR="009124E1">
        <w:rPr>
          <w:rFonts w:ascii="Times New Roman" w:hAnsi="Times New Roman" w:cs="Times New Roman"/>
          <w:sz w:val="24"/>
          <w:szCs w:val="24"/>
          <w:lang w:val="en-US"/>
        </w:rPr>
        <w:t xml:space="preserve"> near the Equator and</w:t>
      </w:r>
      <w:r w:rsidR="00B86404" w:rsidRPr="00B86404">
        <w:rPr>
          <w:rFonts w:ascii="Times New Roman" w:hAnsi="Times New Roman" w:cs="Times New Roman"/>
          <w:sz w:val="24"/>
          <w:szCs w:val="24"/>
          <w:lang w:val="en-US"/>
        </w:rPr>
        <w:t xml:space="preserve"> at forest habitats (Amazonia and Atlantic Forest).</w:t>
      </w:r>
    </w:p>
    <w:p w14:paraId="6479FD82" w14:textId="03FDB490" w:rsidR="00B86404" w:rsidRPr="009124E1" w:rsidRDefault="00B86404" w:rsidP="009124E1">
      <w:pPr>
        <w:spacing w:after="0" w:line="480" w:lineRule="auto"/>
        <w:jc w:val="center"/>
        <w:rPr>
          <w:rFonts w:ascii="Times New Roman" w:hAnsi="Times New Roman" w:cs="Times New Roman"/>
          <w:b/>
          <w:sz w:val="24"/>
          <w:szCs w:val="24"/>
          <w:lang w:val="en-US"/>
        </w:rPr>
      </w:pPr>
      <w:r w:rsidRPr="00B86404">
        <w:rPr>
          <w:rFonts w:ascii="Times New Roman" w:hAnsi="Times New Roman" w:cs="Times New Roman"/>
          <w:noProof/>
          <w:sz w:val="24"/>
          <w:szCs w:val="24"/>
          <w:lang w:eastAsia="pt-BR"/>
        </w:rPr>
        <mc:AlternateContent>
          <mc:Choice Requires="wps">
            <w:drawing>
              <wp:anchor distT="0" distB="0" distL="114300" distR="114300" simplePos="0" relativeHeight="251660288" behindDoc="0" locked="0" layoutInCell="1" allowOverlap="1" wp14:anchorId="1E178807" wp14:editId="07CA3429">
                <wp:simplePos x="0" y="0"/>
                <wp:positionH relativeFrom="column">
                  <wp:posOffset>3787140</wp:posOffset>
                </wp:positionH>
                <wp:positionV relativeFrom="paragraph">
                  <wp:posOffset>1226185</wp:posOffset>
                </wp:positionV>
                <wp:extent cx="1352550" cy="314325"/>
                <wp:effectExtent l="0" t="0" r="0" b="0"/>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2550" cy="314325"/>
                        </a:xfrm>
                        <a:prstGeom prst="rect">
                          <a:avLst/>
                        </a:prstGeom>
                        <a:noFill/>
                        <a:ln w="6350">
                          <a:noFill/>
                        </a:ln>
                        <a:effectLst/>
                      </wps:spPr>
                      <wps:txbx>
                        <w:txbxContent>
                          <w:p w14:paraId="3FD7C82A" w14:textId="77777777" w:rsidR="00E00C4E" w:rsidRPr="0051558B" w:rsidRDefault="00E00C4E" w:rsidP="00B86404">
                            <w:pPr>
                              <w:rPr>
                                <w:rFonts w:ascii="Times New Roman" w:hAnsi="Times New Roman" w:cs="Times New Roman"/>
                                <w:sz w:val="24"/>
                                <w:szCs w:val="24"/>
                                <w:lang w:val="en-US"/>
                              </w:rPr>
                            </w:pPr>
                            <w:r w:rsidRPr="0051558B">
                              <w:rPr>
                                <w:rFonts w:ascii="Times New Roman" w:hAnsi="Times New Roman" w:cs="Times New Roman"/>
                                <w:sz w:val="24"/>
                                <w:szCs w:val="24"/>
                                <w:lang w:val="en-US"/>
                              </w:rPr>
                              <w:t>Equator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78807" id="_x0000_t202" coordsize="21600,21600" o:spt="202" path="m,l,21600r21600,l21600,xe">
                <v:stroke joinstyle="miter"/>
                <v:path gradientshapeok="t" o:connecttype="rect"/>
              </v:shapetype>
              <v:shape id="Caixa de texto 3" o:spid="_x0000_s1026" type="#_x0000_t202" style="position:absolute;left:0;text-align:left;margin-left:298.2pt;margin-top:96.55pt;width:106.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" filled="f" stroked="f" strokeweight=".5pt">
                <v:textbox>
                  <w:txbxContent>
                    <w:p w14:paraId="3FD7C82A" w14:textId="77777777" w:rsidR="00E00C4E" w:rsidRPr="0051558B" w:rsidRDefault="00E00C4E" w:rsidP="00B86404">
                      <w:pPr>
                        <w:rPr>
                          <w:rFonts w:ascii="Times New Roman" w:hAnsi="Times New Roman" w:cs="Times New Roman"/>
                          <w:sz w:val="24"/>
                          <w:szCs w:val="24"/>
                          <w:lang w:val="en-US"/>
                        </w:rPr>
                      </w:pPr>
                      <w:r w:rsidRPr="0051558B">
                        <w:rPr>
                          <w:rFonts w:ascii="Times New Roman" w:hAnsi="Times New Roman" w:cs="Times New Roman"/>
                          <w:sz w:val="24"/>
                          <w:szCs w:val="24"/>
                          <w:lang w:val="en-US"/>
                        </w:rPr>
                        <w:t>Equator</w:t>
                      </w:r>
                    </w:p>
                  </w:txbxContent>
                </v:textbox>
              </v:shape>
            </w:pict>
          </mc:Fallback>
        </mc:AlternateContent>
      </w:r>
      <w:r w:rsidRPr="00B86404">
        <w:rPr>
          <w:rFonts w:ascii="Times New Roman" w:hAnsi="Times New Roman" w:cs="Times New Roman"/>
          <w:noProof/>
          <w:sz w:val="24"/>
          <w:szCs w:val="24"/>
          <w:lang w:eastAsia="pt-BR"/>
        </w:rPr>
        <mc:AlternateContent>
          <mc:Choice Requires="wps">
            <w:drawing>
              <wp:anchor distT="4294967295" distB="4294967295" distL="114300" distR="114300" simplePos="0" relativeHeight="251659264" behindDoc="0" locked="0" layoutInCell="1" allowOverlap="1" wp14:anchorId="733FC489" wp14:editId="7063AC16">
                <wp:simplePos x="0" y="0"/>
                <wp:positionH relativeFrom="column">
                  <wp:posOffset>2243455</wp:posOffset>
                </wp:positionH>
                <wp:positionV relativeFrom="paragraph">
                  <wp:posOffset>1536699</wp:posOffset>
                </wp:positionV>
                <wp:extent cx="2229485" cy="0"/>
                <wp:effectExtent l="0" t="0" r="18415" b="19050"/>
                <wp:wrapNone/>
                <wp:docPr id="17" name="Conector re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948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9BAF4EC" id="Conector reto 8"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176.65pt,121pt" to="352.2pt,1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" strokecolor="#4a7ebb">
                <o:lock v:ext="edit" shapetype="f"/>
              </v:line>
            </w:pict>
          </mc:Fallback>
        </mc:AlternateContent>
      </w:r>
      <w:r w:rsidRPr="00B86404">
        <w:rPr>
          <w:rFonts w:ascii="Times New Roman" w:hAnsi="Times New Roman" w:cs="Times New Roman"/>
          <w:b/>
          <w:sz w:val="24"/>
          <w:szCs w:val="24"/>
          <w:lang w:val="en-US"/>
        </w:rPr>
        <w:t xml:space="preserve"> </w:t>
      </w:r>
      <w:r w:rsidRPr="00B86404">
        <w:rPr>
          <w:rFonts w:ascii="Times New Roman" w:hAnsi="Times New Roman" w:cs="Times New Roman"/>
          <w:b/>
          <w:noProof/>
          <w:sz w:val="24"/>
          <w:szCs w:val="24"/>
          <w:lang w:eastAsia="pt-BR"/>
        </w:rPr>
        <w:drawing>
          <wp:inline distT="0" distB="0" distL="0" distR="0" wp14:anchorId="3ACDAC9F" wp14:editId="7F642780">
            <wp:extent cx="577850" cy="2275205"/>
            <wp:effectExtent l="0" t="0" r="0" b="0"/>
            <wp:docPr id="1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2">
                      <a:extLst>
                        <a:ext uri="{28A0092B-C50C-407E-A947-70E740481C1C}">
                          <a14:useLocalDpi xmlns:a14="http://schemas.microsoft.com/office/drawing/2010/main" val="0"/>
                        </a:ext>
                      </a:extLst>
                    </a:blip>
                    <a:srcRect l="24001" t="16129" b="6854"/>
                    <a:stretch>
                      <a:fillRect/>
                    </a:stretch>
                  </pic:blipFill>
                  <pic:spPr bwMode="auto">
                    <a:xfrm>
                      <a:off x="0" y="0"/>
                      <a:ext cx="577850" cy="2275205"/>
                    </a:xfrm>
                    <a:prstGeom prst="rect">
                      <a:avLst/>
                    </a:prstGeom>
                    <a:noFill/>
                    <a:ln>
                      <a:noFill/>
                    </a:ln>
                  </pic:spPr>
                </pic:pic>
              </a:graphicData>
            </a:graphic>
          </wp:inline>
        </w:drawing>
      </w:r>
      <w:r w:rsidRPr="00B86404">
        <w:rPr>
          <w:rFonts w:ascii="Times New Roman" w:hAnsi="Times New Roman" w:cs="Times New Roman"/>
          <w:b/>
          <w:sz w:val="24"/>
          <w:szCs w:val="24"/>
          <w:lang w:val="en-US"/>
        </w:rPr>
        <w:t xml:space="preserve"> </w:t>
      </w:r>
      <w:r w:rsidRPr="00B86404">
        <w:rPr>
          <w:rFonts w:ascii="Times New Roman" w:hAnsi="Times New Roman" w:cs="Times New Roman"/>
          <w:b/>
          <w:noProof/>
          <w:sz w:val="24"/>
          <w:szCs w:val="24"/>
          <w:lang w:eastAsia="pt-BR"/>
        </w:rPr>
        <w:drawing>
          <wp:inline distT="0" distB="0" distL="0" distR="0" wp14:anchorId="404C4E3D" wp14:editId="4A625400">
            <wp:extent cx="2801620" cy="2750820"/>
            <wp:effectExtent l="0" t="0" r="0" b="0"/>
            <wp:docPr id="12" name="Imagem 32" descr="C:\Users\Alina\Desktop\riquez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2" descr="C:\Users\Alina\Desktop\riqueza.jpeg"/>
                    <pic:cNvPicPr>
                      <a:picLocks noChangeAspect="1" noChangeArrowheads="1"/>
                    </pic:cNvPicPr>
                  </pic:nvPicPr>
                  <pic:blipFill>
                    <a:blip r:embed="rId13">
                      <a:extLst>
                        <a:ext uri="{28A0092B-C50C-407E-A947-70E740481C1C}">
                          <a14:useLocalDpi xmlns:a14="http://schemas.microsoft.com/office/drawing/2010/main" val="0"/>
                        </a:ext>
                      </a:extLst>
                    </a:blip>
                    <a:srcRect l="15231" t="20450" r="30862" b="28493"/>
                    <a:stretch>
                      <a:fillRect/>
                    </a:stretch>
                  </pic:blipFill>
                  <pic:spPr bwMode="auto">
                    <a:xfrm>
                      <a:off x="0" y="0"/>
                      <a:ext cx="2801620" cy="2750820"/>
                    </a:xfrm>
                    <a:prstGeom prst="rect">
                      <a:avLst/>
                    </a:prstGeom>
                    <a:noFill/>
                    <a:ln>
                      <a:noFill/>
                    </a:ln>
                  </pic:spPr>
                </pic:pic>
              </a:graphicData>
            </a:graphic>
          </wp:inline>
        </w:drawing>
      </w:r>
    </w:p>
    <w:p w14:paraId="7AB4B00F" w14:textId="35139FB8" w:rsidR="00B86404" w:rsidRPr="00B86404" w:rsidRDefault="00B86404" w:rsidP="009124E1">
      <w:pPr>
        <w:spacing w:after="240" w:line="480" w:lineRule="auto"/>
        <w:rPr>
          <w:rFonts w:ascii="Times New Roman" w:hAnsi="Times New Roman" w:cs="Times New Roman"/>
          <w:sz w:val="24"/>
          <w:szCs w:val="24"/>
          <w:lang w:val="en-US"/>
        </w:rPr>
      </w:pPr>
      <w:commentRangeStart w:id="230"/>
      <w:r w:rsidRPr="00B86404">
        <w:rPr>
          <w:rFonts w:ascii="Times New Roman" w:hAnsi="Times New Roman" w:cs="Times New Roman"/>
          <w:bCs/>
          <w:sz w:val="24"/>
          <w:szCs w:val="24"/>
          <w:lang w:val="en-US"/>
        </w:rPr>
        <w:t>Figure 2:</w:t>
      </w:r>
      <w:r w:rsidRPr="00B86404">
        <w:rPr>
          <w:rFonts w:ascii="Times New Roman" w:hAnsi="Times New Roman" w:cs="Times New Roman"/>
          <w:sz w:val="24"/>
          <w:szCs w:val="24"/>
          <w:lang w:val="en-US"/>
        </w:rPr>
        <w:t xml:space="preserve"> </w:t>
      </w:r>
      <w:commentRangeEnd w:id="230"/>
      <w:r w:rsidR="009124E1">
        <w:rPr>
          <w:rStyle w:val="Refdecomentrio"/>
        </w:rPr>
        <w:commentReference w:id="230"/>
      </w:r>
      <w:r w:rsidRPr="00B86404">
        <w:rPr>
          <w:rFonts w:ascii="Times New Roman" w:hAnsi="Times New Roman" w:cs="Times New Roman"/>
          <w:sz w:val="24"/>
          <w:szCs w:val="24"/>
          <w:lang w:val="en-US"/>
        </w:rPr>
        <w:t>Species richness</w:t>
      </w:r>
      <w:r w:rsidR="009124E1">
        <w:rPr>
          <w:rFonts w:ascii="Times New Roman" w:hAnsi="Times New Roman" w:cs="Times New Roman"/>
          <w:sz w:val="24"/>
          <w:szCs w:val="24"/>
          <w:lang w:val="en-US"/>
        </w:rPr>
        <w:t xml:space="preserve"> gradient for the</w:t>
      </w:r>
      <w:r w:rsidRPr="00B86404">
        <w:rPr>
          <w:rFonts w:ascii="Times New Roman" w:hAnsi="Times New Roman" w:cs="Times New Roman"/>
          <w:sz w:val="24"/>
          <w:szCs w:val="24"/>
          <w:lang w:val="en-US"/>
        </w:rPr>
        <w:t xml:space="preserve"> 392 species of Tyrannidae</w:t>
      </w:r>
      <w:r w:rsidR="009124E1">
        <w:rPr>
          <w:rFonts w:ascii="Times New Roman" w:hAnsi="Times New Roman" w:cs="Times New Roman"/>
          <w:sz w:val="24"/>
          <w:szCs w:val="24"/>
          <w:lang w:val="en-US"/>
        </w:rPr>
        <w:t>.</w:t>
      </w:r>
    </w:p>
    <w:p w14:paraId="00D31E7F" w14:textId="77777777" w:rsidR="00B86404" w:rsidRPr="00B86404" w:rsidRDefault="00B86404" w:rsidP="00B86404">
      <w:pPr>
        <w:spacing w:after="0" w:line="480" w:lineRule="auto"/>
        <w:rPr>
          <w:rFonts w:ascii="Times New Roman" w:hAnsi="Times New Roman" w:cs="Times New Roman"/>
          <w:b/>
          <w:bCs/>
          <w:sz w:val="24"/>
          <w:szCs w:val="24"/>
          <w:lang w:val="en-US"/>
        </w:rPr>
      </w:pPr>
      <w:commentRangeStart w:id="231"/>
      <w:r w:rsidRPr="00B86404">
        <w:rPr>
          <w:rFonts w:ascii="Times New Roman" w:hAnsi="Times New Roman" w:cs="Times New Roman"/>
          <w:b/>
          <w:bCs/>
          <w:sz w:val="24"/>
          <w:szCs w:val="24"/>
          <w:lang w:val="en-US"/>
        </w:rPr>
        <w:t xml:space="preserve">Phylogenetic clustering </w:t>
      </w:r>
      <w:commentRangeEnd w:id="231"/>
      <w:r w:rsidR="00F73B4D">
        <w:rPr>
          <w:rStyle w:val="Refdecomentrio"/>
        </w:rPr>
        <w:commentReference w:id="231"/>
      </w:r>
      <w:r w:rsidRPr="00B86404">
        <w:rPr>
          <w:rFonts w:ascii="Times New Roman" w:hAnsi="Times New Roman" w:cs="Times New Roman"/>
          <w:b/>
          <w:bCs/>
          <w:sz w:val="24"/>
          <w:szCs w:val="24"/>
          <w:lang w:val="en-US"/>
        </w:rPr>
        <w:t>within latitudinal zones</w:t>
      </w:r>
    </w:p>
    <w:p w14:paraId="3E45A91B" w14:textId="723F104F" w:rsidR="00B86404" w:rsidRPr="00B86404" w:rsidRDefault="00B86404" w:rsidP="00B86404">
      <w:pPr>
        <w:spacing w:after="0" w:line="480" w:lineRule="auto"/>
        <w:jc w:val="both"/>
        <w:rPr>
          <w:rFonts w:ascii="Times New Roman" w:hAnsi="Times New Roman" w:cs="Times New Roman"/>
          <w:sz w:val="24"/>
          <w:szCs w:val="24"/>
          <w:lang w:val="en-US"/>
        </w:rPr>
      </w:pPr>
      <w:r w:rsidRPr="00B86404">
        <w:rPr>
          <w:rFonts w:ascii="Times New Roman" w:hAnsi="Times New Roman" w:cs="Times New Roman"/>
          <w:bCs/>
          <w:sz w:val="24"/>
          <w:szCs w:val="24"/>
          <w:lang w:val="en-US"/>
        </w:rPr>
        <w:t xml:space="preserve">We observed a range of NRI values, mostly positive, indicative of widespread </w:t>
      </w:r>
      <w:r w:rsidR="00910126">
        <w:rPr>
          <w:rFonts w:ascii="Times New Roman" w:hAnsi="Times New Roman" w:cs="Times New Roman"/>
          <w:bCs/>
          <w:sz w:val="24"/>
          <w:szCs w:val="24"/>
          <w:lang w:val="en-US"/>
        </w:rPr>
        <w:t>phylogenetic clustering. T</w:t>
      </w:r>
      <w:r w:rsidRPr="00B86404">
        <w:rPr>
          <w:rFonts w:ascii="Times New Roman" w:hAnsi="Times New Roman" w:cs="Times New Roman"/>
          <w:bCs/>
          <w:sz w:val="24"/>
          <w:szCs w:val="24"/>
          <w:lang w:val="en-US"/>
        </w:rPr>
        <w:t>he degree of phylogenetic clustering varies among latitudinal zones in which some latitudes show greater degree of clustering than others</w:t>
      </w:r>
      <w:r w:rsidR="00910126">
        <w:rPr>
          <w:rFonts w:ascii="Times New Roman" w:hAnsi="Times New Roman" w:cs="Times New Roman"/>
          <w:bCs/>
          <w:sz w:val="24"/>
          <w:szCs w:val="24"/>
          <w:lang w:val="en-US"/>
        </w:rPr>
        <w:t xml:space="preserve"> (Figure 3). The latitude 20º</w:t>
      </w:r>
      <w:r w:rsidRPr="00B86404">
        <w:rPr>
          <w:rFonts w:ascii="Times New Roman" w:hAnsi="Times New Roman" w:cs="Times New Roman"/>
          <w:bCs/>
          <w:sz w:val="24"/>
          <w:szCs w:val="24"/>
          <w:lang w:val="en-US"/>
        </w:rPr>
        <w:t xml:space="preserve"> have the highest values of clustering and the lowest value was in 0º. Temperate assemblages (latitude higher than 23º) we have a predominance of positive values of NRI, which are clustered assemblages (Figure</w:t>
      </w:r>
      <w:r w:rsidR="00910126">
        <w:rPr>
          <w:rFonts w:ascii="Times New Roman" w:hAnsi="Times New Roman" w:cs="Times New Roman"/>
          <w:bCs/>
          <w:sz w:val="24"/>
          <w:szCs w:val="24"/>
          <w:lang w:val="en-US"/>
        </w:rPr>
        <w:t xml:space="preserve"> 4). The One-way </w:t>
      </w:r>
      <w:proofErr w:type="spellStart"/>
      <w:r w:rsidR="00910126">
        <w:rPr>
          <w:rFonts w:ascii="Times New Roman" w:hAnsi="Times New Roman" w:cs="Times New Roman"/>
          <w:bCs/>
          <w:sz w:val="24"/>
          <w:szCs w:val="24"/>
          <w:lang w:val="en-US"/>
        </w:rPr>
        <w:t>Anova</w:t>
      </w:r>
      <w:proofErr w:type="spellEnd"/>
      <w:r w:rsidR="00910126">
        <w:rPr>
          <w:rFonts w:ascii="Times New Roman" w:hAnsi="Times New Roman" w:cs="Times New Roman"/>
          <w:bCs/>
          <w:sz w:val="24"/>
          <w:szCs w:val="24"/>
          <w:lang w:val="en-US"/>
        </w:rPr>
        <w:t xml:space="preserve"> returned</w:t>
      </w:r>
      <w:r w:rsidRPr="00B86404">
        <w:rPr>
          <w:rFonts w:ascii="Times New Roman" w:hAnsi="Times New Roman" w:cs="Times New Roman"/>
          <w:sz w:val="24"/>
          <w:szCs w:val="24"/>
          <w:lang w:val="en-US"/>
        </w:rPr>
        <w:t xml:space="preserve"> </w:t>
      </w:r>
      <w:r w:rsidRPr="00B86404">
        <w:rPr>
          <w:rFonts w:ascii="Times New Roman" w:hAnsi="Times New Roman" w:cs="Times New Roman"/>
          <w:i/>
          <w:sz w:val="24"/>
          <w:szCs w:val="24"/>
          <w:lang w:val="en-US"/>
        </w:rPr>
        <w:t>F-value</w:t>
      </w:r>
      <w:r w:rsidR="00910126">
        <w:rPr>
          <w:rFonts w:ascii="Times New Roman" w:hAnsi="Times New Roman" w:cs="Times New Roman"/>
          <w:sz w:val="24"/>
          <w:szCs w:val="24"/>
          <w:lang w:val="en-US"/>
        </w:rPr>
        <w:t xml:space="preserve"> of 2967.485 (DF= 3830,</w:t>
      </w:r>
      <w:r w:rsidRPr="00B86404">
        <w:rPr>
          <w:rFonts w:ascii="Times New Roman" w:hAnsi="Times New Roman" w:cs="Times New Roman"/>
          <w:sz w:val="24"/>
          <w:szCs w:val="24"/>
          <w:lang w:val="en-US"/>
        </w:rPr>
        <w:t xml:space="preserve"> </w:t>
      </w:r>
      <w:r w:rsidRPr="00B86404">
        <w:rPr>
          <w:rFonts w:ascii="Times New Roman" w:hAnsi="Times New Roman" w:cs="Times New Roman"/>
          <w:i/>
          <w:sz w:val="24"/>
          <w:szCs w:val="24"/>
          <w:lang w:val="en-US"/>
        </w:rPr>
        <w:t>p-value</w:t>
      </w:r>
      <w:r w:rsidR="00910126">
        <w:rPr>
          <w:rFonts w:ascii="Times New Roman" w:hAnsi="Times New Roman" w:cs="Times New Roman"/>
          <w:sz w:val="24"/>
          <w:szCs w:val="24"/>
          <w:lang w:val="en-US"/>
        </w:rPr>
        <w:t>=</w:t>
      </w:r>
      <w:r w:rsidRPr="00B86404">
        <w:rPr>
          <w:rFonts w:ascii="Times New Roman" w:hAnsi="Times New Roman" w:cs="Times New Roman"/>
          <w:sz w:val="24"/>
          <w:szCs w:val="24"/>
          <w:lang w:val="en-US"/>
        </w:rPr>
        <w:t xml:space="preserve"> 0.00009</w:t>
      </w:r>
      <w:r w:rsidR="00910126">
        <w:rPr>
          <w:rFonts w:ascii="Times New Roman" w:hAnsi="Times New Roman" w:cs="Times New Roman"/>
          <w:sz w:val="24"/>
          <w:szCs w:val="24"/>
          <w:lang w:val="en-US"/>
        </w:rPr>
        <w:t>)</w:t>
      </w:r>
      <w:r w:rsidRPr="00B86404">
        <w:rPr>
          <w:rFonts w:ascii="Times New Roman" w:hAnsi="Times New Roman" w:cs="Times New Roman"/>
          <w:sz w:val="24"/>
          <w:szCs w:val="24"/>
          <w:lang w:val="en-US"/>
        </w:rPr>
        <w:t xml:space="preserve"> and R²</w:t>
      </w:r>
      <w:r w:rsidR="00910126">
        <w:rPr>
          <w:rFonts w:ascii="Times New Roman" w:hAnsi="Times New Roman" w:cs="Times New Roman"/>
          <w:sz w:val="24"/>
          <w:szCs w:val="24"/>
          <w:lang w:val="en-US"/>
        </w:rPr>
        <w:t>=</w:t>
      </w:r>
      <w:r w:rsidRPr="00B86404">
        <w:rPr>
          <w:rFonts w:ascii="Times New Roman" w:hAnsi="Times New Roman" w:cs="Times New Roman"/>
          <w:sz w:val="24"/>
          <w:szCs w:val="24"/>
          <w:lang w:val="en-US"/>
        </w:rPr>
        <w:t xml:space="preserve"> 0.4366. </w:t>
      </w:r>
    </w:p>
    <w:p w14:paraId="117548C7" w14:textId="77777777" w:rsidR="00B86404" w:rsidRPr="00B86404" w:rsidRDefault="00B86404" w:rsidP="00B86404">
      <w:pPr>
        <w:spacing w:after="0" w:line="480" w:lineRule="auto"/>
        <w:jc w:val="both"/>
        <w:rPr>
          <w:rFonts w:ascii="Times New Roman" w:hAnsi="Times New Roman" w:cs="Times New Roman"/>
          <w:bCs/>
          <w:sz w:val="24"/>
          <w:szCs w:val="24"/>
          <w:lang w:val="en-US"/>
        </w:rPr>
      </w:pPr>
      <w:r w:rsidRPr="00B86404">
        <w:rPr>
          <w:rFonts w:ascii="Times New Roman" w:hAnsi="Times New Roman" w:cs="Times New Roman"/>
          <w:bCs/>
          <w:noProof/>
          <w:sz w:val="24"/>
          <w:szCs w:val="24"/>
          <w:lang w:eastAsia="pt-BR"/>
        </w:rPr>
        <w:lastRenderedPageBreak/>
        <w:drawing>
          <wp:inline distT="0" distB="0" distL="0" distR="0" wp14:anchorId="393D55AC" wp14:editId="010C80E1">
            <wp:extent cx="5400040" cy="40500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I_ggplot.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5B75C2AC" w14:textId="3343985C" w:rsidR="00B86404" w:rsidRPr="00B86404" w:rsidRDefault="00B86404" w:rsidP="00B86404">
      <w:pPr>
        <w:spacing w:after="0" w:line="480" w:lineRule="auto"/>
        <w:jc w:val="both"/>
        <w:rPr>
          <w:rFonts w:ascii="Times New Roman" w:hAnsi="Times New Roman" w:cs="Times New Roman"/>
          <w:sz w:val="24"/>
          <w:szCs w:val="24"/>
          <w:lang w:val="en-US"/>
        </w:rPr>
      </w:pPr>
      <w:r w:rsidRPr="00B86404">
        <w:rPr>
          <w:rFonts w:ascii="Times New Roman" w:hAnsi="Times New Roman" w:cs="Times New Roman"/>
          <w:bCs/>
          <w:sz w:val="24"/>
          <w:szCs w:val="24"/>
          <w:lang w:val="en-US"/>
        </w:rPr>
        <w:t>Figure 3:</w:t>
      </w:r>
      <w:r w:rsidRPr="00B86404">
        <w:rPr>
          <w:rFonts w:ascii="Times New Roman" w:hAnsi="Times New Roman" w:cs="Times New Roman"/>
          <w:sz w:val="24"/>
          <w:szCs w:val="24"/>
          <w:lang w:val="en-US"/>
        </w:rPr>
        <w:t xml:space="preserve"> </w:t>
      </w:r>
      <w:commentRangeStart w:id="232"/>
      <w:r w:rsidRPr="00B86404">
        <w:rPr>
          <w:rFonts w:ascii="Times New Roman" w:hAnsi="Times New Roman" w:cs="Times New Roman"/>
          <w:sz w:val="24"/>
          <w:szCs w:val="24"/>
          <w:lang w:val="en-US"/>
        </w:rPr>
        <w:t xml:space="preserve">Values of </w:t>
      </w:r>
      <w:r w:rsidR="00910126">
        <w:rPr>
          <w:rFonts w:ascii="Times New Roman" w:hAnsi="Times New Roman" w:cs="Times New Roman"/>
          <w:sz w:val="24"/>
          <w:szCs w:val="24"/>
          <w:lang w:val="en-US"/>
        </w:rPr>
        <w:t xml:space="preserve">Net Relatedness Index </w:t>
      </w:r>
      <w:commentRangeEnd w:id="232"/>
      <w:r w:rsidR="00910126">
        <w:rPr>
          <w:rStyle w:val="Refdecomentrio"/>
        </w:rPr>
        <w:commentReference w:id="232"/>
      </w:r>
      <w:r w:rsidR="00910126">
        <w:rPr>
          <w:rFonts w:ascii="Times New Roman" w:hAnsi="Times New Roman" w:cs="Times New Roman"/>
          <w:sz w:val="24"/>
          <w:szCs w:val="24"/>
          <w:lang w:val="en-US"/>
        </w:rPr>
        <w:t>(</w:t>
      </w:r>
      <w:r w:rsidRPr="00B86404">
        <w:rPr>
          <w:rFonts w:ascii="Times New Roman" w:hAnsi="Times New Roman" w:cs="Times New Roman"/>
          <w:sz w:val="24"/>
          <w:szCs w:val="24"/>
          <w:lang w:val="en-US"/>
        </w:rPr>
        <w:t>NRI</w:t>
      </w:r>
      <w:r w:rsidR="00910126">
        <w:rPr>
          <w:rFonts w:ascii="Times New Roman" w:hAnsi="Times New Roman" w:cs="Times New Roman"/>
          <w:sz w:val="24"/>
          <w:szCs w:val="24"/>
          <w:lang w:val="en-US"/>
        </w:rPr>
        <w:t>)</w:t>
      </w:r>
      <w:r w:rsidRPr="00B86404">
        <w:rPr>
          <w:rFonts w:ascii="Times New Roman" w:hAnsi="Times New Roman" w:cs="Times New Roman"/>
          <w:sz w:val="24"/>
          <w:szCs w:val="24"/>
          <w:lang w:val="en-US"/>
        </w:rPr>
        <w:t xml:space="preserve"> across</w:t>
      </w:r>
      <w:r w:rsidR="00910126">
        <w:rPr>
          <w:rFonts w:ascii="Times New Roman" w:hAnsi="Times New Roman" w:cs="Times New Roman"/>
          <w:sz w:val="24"/>
          <w:szCs w:val="24"/>
          <w:lang w:val="en-US"/>
        </w:rPr>
        <w:t xml:space="preserve"> assemblages at</w:t>
      </w:r>
      <w:r w:rsidRPr="00B86404">
        <w:rPr>
          <w:rFonts w:ascii="Times New Roman" w:hAnsi="Times New Roman" w:cs="Times New Roman"/>
          <w:sz w:val="24"/>
          <w:szCs w:val="24"/>
          <w:lang w:val="en-US"/>
        </w:rPr>
        <w:t xml:space="preserve"> different latitudes. In the equator, we have the lowest value of NRI. After the </w:t>
      </w:r>
      <w:commentRangeStart w:id="233"/>
      <w:r w:rsidRPr="00B86404">
        <w:rPr>
          <w:rFonts w:ascii="Times New Roman" w:hAnsi="Times New Roman" w:cs="Times New Roman"/>
          <w:sz w:val="24"/>
          <w:szCs w:val="24"/>
          <w:lang w:val="en-US"/>
        </w:rPr>
        <w:t xml:space="preserve">latitude 23º </w:t>
      </w:r>
      <w:commentRangeEnd w:id="233"/>
      <w:r w:rsidR="00910126">
        <w:rPr>
          <w:rStyle w:val="Refdecomentrio"/>
        </w:rPr>
        <w:commentReference w:id="233"/>
      </w:r>
      <w:r w:rsidRPr="00B86404">
        <w:rPr>
          <w:rFonts w:ascii="Times New Roman" w:hAnsi="Times New Roman" w:cs="Times New Roman"/>
          <w:sz w:val="24"/>
          <w:szCs w:val="24"/>
          <w:lang w:val="en-US"/>
        </w:rPr>
        <w:t xml:space="preserve">(Red line) we have a predominance of positive values. </w:t>
      </w:r>
    </w:p>
    <w:p w14:paraId="4FBA2C28" w14:textId="77777777" w:rsidR="00B86404" w:rsidRPr="00B86404" w:rsidRDefault="00B86404" w:rsidP="00B86404">
      <w:pPr>
        <w:spacing w:after="0" w:line="480" w:lineRule="auto"/>
        <w:jc w:val="both"/>
        <w:rPr>
          <w:rFonts w:ascii="Times New Roman" w:hAnsi="Times New Roman" w:cs="Times New Roman"/>
          <w:b/>
          <w:color w:val="FF0000"/>
          <w:sz w:val="24"/>
          <w:szCs w:val="24"/>
          <w:lang w:val="en-US"/>
        </w:rPr>
      </w:pPr>
    </w:p>
    <w:p w14:paraId="343CD50C" w14:textId="77777777" w:rsidR="00B86404" w:rsidRPr="00B86404" w:rsidRDefault="00B86404" w:rsidP="00B86404">
      <w:pPr>
        <w:spacing w:after="0" w:line="480" w:lineRule="auto"/>
        <w:jc w:val="both"/>
        <w:rPr>
          <w:rFonts w:ascii="Times New Roman" w:hAnsi="Times New Roman" w:cs="Times New Roman"/>
          <w:sz w:val="24"/>
          <w:szCs w:val="24"/>
          <w:lang w:val="en-US"/>
        </w:rPr>
      </w:pPr>
    </w:p>
    <w:p w14:paraId="1CC5F106" w14:textId="77777777" w:rsidR="00B86404" w:rsidRPr="00B86404" w:rsidRDefault="00B86404" w:rsidP="00B86404">
      <w:pPr>
        <w:spacing w:after="0" w:line="480" w:lineRule="auto"/>
        <w:jc w:val="both"/>
        <w:rPr>
          <w:rFonts w:ascii="Times New Roman" w:hAnsi="Times New Roman" w:cs="Times New Roman"/>
          <w:sz w:val="24"/>
          <w:szCs w:val="24"/>
          <w:lang w:val="en-US"/>
        </w:rPr>
      </w:pPr>
    </w:p>
    <w:p w14:paraId="70BC277A" w14:textId="77777777" w:rsidR="00B86404" w:rsidRPr="00B86404" w:rsidRDefault="00B86404" w:rsidP="00B86404">
      <w:pPr>
        <w:spacing w:after="0" w:line="480" w:lineRule="auto"/>
        <w:jc w:val="both"/>
        <w:rPr>
          <w:rFonts w:ascii="Times New Roman" w:hAnsi="Times New Roman" w:cs="Times New Roman"/>
          <w:sz w:val="24"/>
          <w:szCs w:val="24"/>
          <w:lang w:val="en-US"/>
        </w:rPr>
      </w:pPr>
      <w:r w:rsidRPr="00B86404">
        <w:rPr>
          <w:rFonts w:ascii="Times New Roman" w:hAnsi="Times New Roman" w:cs="Times New Roman"/>
          <w:noProof/>
          <w:sz w:val="24"/>
          <w:szCs w:val="24"/>
          <w:lang w:eastAsia="pt-BR"/>
        </w:rPr>
        <w:lastRenderedPageBreak/>
        <w:drawing>
          <wp:inline distT="0" distB="0" distL="0" distR="0" wp14:anchorId="57B8DF99" wp14:editId="6A66E2B2">
            <wp:extent cx="5398770" cy="484251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l="916" t="4578" r="42250" b="4710"/>
                    <a:stretch>
                      <a:fillRect/>
                    </a:stretch>
                  </pic:blipFill>
                  <pic:spPr bwMode="auto">
                    <a:xfrm>
                      <a:off x="0" y="0"/>
                      <a:ext cx="5398770" cy="4842510"/>
                    </a:xfrm>
                    <a:prstGeom prst="rect">
                      <a:avLst/>
                    </a:prstGeom>
                    <a:noFill/>
                    <a:ln>
                      <a:noFill/>
                    </a:ln>
                  </pic:spPr>
                </pic:pic>
              </a:graphicData>
            </a:graphic>
          </wp:inline>
        </w:drawing>
      </w:r>
    </w:p>
    <w:p w14:paraId="7D436B47" w14:textId="65A627DB" w:rsidR="00B86404" w:rsidRPr="00B86404" w:rsidRDefault="00B86404" w:rsidP="00292B7E">
      <w:pPr>
        <w:spacing w:after="240" w:line="480" w:lineRule="auto"/>
        <w:jc w:val="both"/>
        <w:rPr>
          <w:rFonts w:ascii="Times New Roman" w:hAnsi="Times New Roman" w:cs="Times New Roman"/>
          <w:sz w:val="24"/>
          <w:szCs w:val="24"/>
          <w:lang w:val="en-US"/>
        </w:rPr>
      </w:pPr>
      <w:commentRangeStart w:id="234"/>
      <w:r w:rsidRPr="00B86404">
        <w:rPr>
          <w:rFonts w:ascii="Times New Roman" w:hAnsi="Times New Roman" w:cs="Times New Roman"/>
          <w:bCs/>
          <w:sz w:val="24"/>
          <w:szCs w:val="24"/>
          <w:lang w:val="en-US"/>
        </w:rPr>
        <w:t>Figure 4</w:t>
      </w:r>
      <w:r w:rsidRPr="00B86404">
        <w:rPr>
          <w:rFonts w:ascii="Times New Roman" w:hAnsi="Times New Roman" w:cs="Times New Roman"/>
          <w:sz w:val="24"/>
          <w:szCs w:val="24"/>
          <w:lang w:val="en-US"/>
        </w:rPr>
        <w:t xml:space="preserve">: </w:t>
      </w:r>
      <w:commentRangeEnd w:id="234"/>
      <w:r w:rsidR="00292B7E">
        <w:rPr>
          <w:rStyle w:val="Refdecomentrio"/>
        </w:rPr>
        <w:commentReference w:id="234"/>
      </w:r>
      <w:r w:rsidRPr="00B86404">
        <w:rPr>
          <w:rFonts w:ascii="Times New Roman" w:hAnsi="Times New Roman" w:cs="Times New Roman"/>
          <w:sz w:val="24"/>
          <w:szCs w:val="24"/>
          <w:lang w:val="en-US"/>
        </w:rPr>
        <w:t>Value</w:t>
      </w:r>
      <w:r w:rsidR="00292B7E">
        <w:rPr>
          <w:rFonts w:ascii="Times New Roman" w:hAnsi="Times New Roman" w:cs="Times New Roman"/>
          <w:sz w:val="24"/>
          <w:szCs w:val="24"/>
          <w:lang w:val="en-US"/>
        </w:rPr>
        <w:t>s of NRI in the different regions</w:t>
      </w:r>
      <w:r w:rsidRPr="00B86404">
        <w:rPr>
          <w:rFonts w:ascii="Times New Roman" w:hAnsi="Times New Roman" w:cs="Times New Roman"/>
          <w:sz w:val="24"/>
          <w:szCs w:val="24"/>
          <w:lang w:val="en-US"/>
        </w:rPr>
        <w:t>. Note that, in temperate assemblages, a predominance of positive values of NRI (</w:t>
      </w:r>
      <w:r w:rsidRPr="00B86404">
        <w:rPr>
          <w:rFonts w:ascii="Times New Roman" w:hAnsi="Times New Roman" w:cs="Times New Roman"/>
          <w:bCs/>
          <w:sz w:val="24"/>
          <w:szCs w:val="24"/>
          <w:lang w:val="en-US"/>
        </w:rPr>
        <w:t>clustered assemblages)</w:t>
      </w:r>
      <w:r w:rsidRPr="00B86404">
        <w:rPr>
          <w:rFonts w:ascii="Times New Roman" w:hAnsi="Times New Roman" w:cs="Times New Roman"/>
          <w:sz w:val="24"/>
          <w:szCs w:val="24"/>
          <w:lang w:val="en-US"/>
        </w:rPr>
        <w:t xml:space="preserve"> and in tropical biomes a low value of NRI (</w:t>
      </w:r>
      <w:proofErr w:type="spellStart"/>
      <w:r w:rsidRPr="00B86404">
        <w:rPr>
          <w:rFonts w:ascii="Times New Roman" w:hAnsi="Times New Roman" w:cs="Times New Roman"/>
          <w:sz w:val="24"/>
          <w:szCs w:val="24"/>
          <w:lang w:val="en-US"/>
        </w:rPr>
        <w:t>overdispersed</w:t>
      </w:r>
      <w:proofErr w:type="spellEnd"/>
      <w:r w:rsidRPr="00B86404">
        <w:rPr>
          <w:rFonts w:ascii="Times New Roman" w:hAnsi="Times New Roman" w:cs="Times New Roman"/>
          <w:sz w:val="24"/>
          <w:szCs w:val="24"/>
          <w:lang w:val="en-US"/>
        </w:rPr>
        <w:t xml:space="preserve"> assemblages). </w:t>
      </w:r>
    </w:p>
    <w:p w14:paraId="1E777BA8" w14:textId="77777777" w:rsidR="00B86404" w:rsidRPr="00B86404" w:rsidRDefault="00B86404" w:rsidP="00B86404">
      <w:pPr>
        <w:spacing w:after="0" w:line="480" w:lineRule="auto"/>
        <w:jc w:val="both"/>
        <w:rPr>
          <w:rFonts w:ascii="Times New Roman" w:hAnsi="Times New Roman" w:cs="Times New Roman"/>
          <w:sz w:val="24"/>
          <w:szCs w:val="24"/>
          <w:lang w:val="en-US"/>
        </w:rPr>
      </w:pPr>
      <w:r w:rsidRPr="00B86404">
        <w:rPr>
          <w:rFonts w:ascii="Times New Roman" w:hAnsi="Times New Roman" w:cs="Times New Roman"/>
          <w:b/>
          <w:sz w:val="24"/>
          <w:szCs w:val="24"/>
          <w:lang w:val="en-US"/>
        </w:rPr>
        <w:t>Age of the assemblage</w:t>
      </w:r>
    </w:p>
    <w:p w14:paraId="7DB000AC" w14:textId="744AB590" w:rsidR="00B86404" w:rsidRPr="00292B7E" w:rsidRDefault="00B86404" w:rsidP="00B86404">
      <w:pPr>
        <w:spacing w:after="0" w:line="480" w:lineRule="auto"/>
        <w:rPr>
          <w:rFonts w:ascii="Times New Roman" w:hAnsi="Times New Roman" w:cs="Times New Roman"/>
          <w:i/>
          <w:sz w:val="24"/>
          <w:szCs w:val="24"/>
          <w:lang w:val="en-US"/>
        </w:rPr>
      </w:pPr>
      <w:r w:rsidRPr="00B86404">
        <w:rPr>
          <w:rFonts w:ascii="Times New Roman" w:hAnsi="Times New Roman" w:cs="Times New Roman"/>
          <w:i/>
          <w:sz w:val="24"/>
          <w:szCs w:val="24"/>
          <w:lang w:val="en-US"/>
        </w:rPr>
        <w:t xml:space="preserve">Ancestral range </w:t>
      </w:r>
      <w:r w:rsidR="00292B7E">
        <w:rPr>
          <w:rFonts w:ascii="Times New Roman" w:hAnsi="Times New Roman" w:cs="Times New Roman"/>
          <w:i/>
          <w:sz w:val="24"/>
          <w:szCs w:val="24"/>
          <w:lang w:val="en-US"/>
        </w:rPr>
        <w:t>estimation</w:t>
      </w:r>
    </w:p>
    <w:p w14:paraId="6416B899" w14:textId="77777777" w:rsidR="00B86404" w:rsidRPr="00B86404" w:rsidRDefault="00B86404" w:rsidP="00B86404">
      <w:pPr>
        <w:autoSpaceDE w:val="0"/>
        <w:autoSpaceDN w:val="0"/>
        <w:adjustRightInd w:val="0"/>
        <w:spacing w:after="0" w:line="480" w:lineRule="auto"/>
        <w:ind w:firstLine="708"/>
        <w:jc w:val="both"/>
        <w:rPr>
          <w:rFonts w:ascii="Times New Roman" w:hAnsi="Times New Roman" w:cs="Times New Roman"/>
          <w:sz w:val="24"/>
          <w:szCs w:val="24"/>
          <w:lang w:val="en-US"/>
        </w:rPr>
      </w:pPr>
      <w:r w:rsidRPr="00B86404">
        <w:rPr>
          <w:rFonts w:ascii="Times New Roman" w:hAnsi="Times New Roman" w:cs="Times New Roman"/>
          <w:sz w:val="24"/>
          <w:szCs w:val="24"/>
          <w:lang w:val="en-US"/>
        </w:rPr>
        <w:t>We selected the model which received the lowest AIC score (Table S2) and extracted the highest probabilities of the ancestral to be occupying the biome in the selected model (</w:t>
      </w:r>
      <w:proofErr w:type="spellStart"/>
      <w:r w:rsidRPr="00B86404">
        <w:rPr>
          <w:rFonts w:ascii="Times New Roman" w:hAnsi="Times New Roman" w:cs="Times New Roman"/>
          <w:sz w:val="24"/>
          <w:szCs w:val="24"/>
          <w:lang w:val="en-US"/>
        </w:rPr>
        <w:t>BayArea</w:t>
      </w:r>
      <w:r w:rsidRPr="00B86404">
        <w:rPr>
          <w:rFonts w:ascii="Times New Roman" w:eastAsia="MTSY" w:hAnsi="Times New Roman" w:cs="Times New Roman"/>
          <w:sz w:val="24"/>
          <w:szCs w:val="24"/>
          <w:lang w:val="en-US"/>
        </w:rPr>
        <w:t>+</w:t>
      </w:r>
      <w:r w:rsidRPr="00B86404">
        <w:rPr>
          <w:rFonts w:ascii="Times New Roman" w:hAnsi="Times New Roman" w:cs="Times New Roman"/>
          <w:sz w:val="24"/>
          <w:szCs w:val="24"/>
          <w:lang w:val="en-US"/>
        </w:rPr>
        <w:t>J</w:t>
      </w:r>
      <w:proofErr w:type="spellEnd"/>
      <w:r w:rsidRPr="00B86404">
        <w:rPr>
          <w:rFonts w:ascii="Times New Roman" w:hAnsi="Times New Roman" w:cs="Times New Roman"/>
          <w:sz w:val="24"/>
          <w:szCs w:val="24"/>
          <w:lang w:val="en-US"/>
        </w:rPr>
        <w:t xml:space="preserve">).  </w:t>
      </w:r>
    </w:p>
    <w:p w14:paraId="540B7B4A" w14:textId="09D0DF9E" w:rsidR="00B86404" w:rsidRPr="00B86404" w:rsidRDefault="00B86404" w:rsidP="00292B7E">
      <w:pPr>
        <w:autoSpaceDE w:val="0"/>
        <w:autoSpaceDN w:val="0"/>
        <w:adjustRightInd w:val="0"/>
        <w:spacing w:after="0" w:line="480" w:lineRule="auto"/>
        <w:ind w:firstLine="708"/>
        <w:jc w:val="both"/>
        <w:rPr>
          <w:rFonts w:ascii="Times New Roman" w:hAnsi="Times New Roman" w:cs="Times New Roman"/>
          <w:sz w:val="24"/>
          <w:szCs w:val="24"/>
          <w:lang w:val="en-US"/>
        </w:rPr>
      </w:pPr>
      <w:r w:rsidRPr="00B86404">
        <w:rPr>
          <w:rFonts w:ascii="Times New Roman" w:hAnsi="Times New Roman" w:cs="Times New Roman"/>
          <w:sz w:val="24"/>
          <w:szCs w:val="24"/>
          <w:lang w:val="en-US"/>
        </w:rPr>
        <w:t xml:space="preserve">After computing the age of assemblage, we observed that the recent assemblages are found in temperate biomes (Figure 5). The value of </w:t>
      </w:r>
      <w:r w:rsidRPr="00B86404">
        <w:rPr>
          <w:rFonts w:ascii="Times New Roman" w:hAnsi="Times New Roman" w:cs="Times New Roman"/>
          <w:i/>
          <w:sz w:val="24"/>
          <w:szCs w:val="24"/>
          <w:lang w:val="en-US"/>
        </w:rPr>
        <w:t>F</w:t>
      </w:r>
      <w:r w:rsidRPr="00B86404">
        <w:rPr>
          <w:rFonts w:ascii="Times New Roman" w:hAnsi="Times New Roman" w:cs="Times New Roman"/>
          <w:sz w:val="24"/>
          <w:szCs w:val="24"/>
          <w:lang w:val="en-US"/>
        </w:rPr>
        <w:t xml:space="preserve"> was </w:t>
      </w:r>
      <w:r w:rsidR="00865181">
        <w:rPr>
          <w:rFonts w:ascii="Times New Roman" w:hAnsi="Times New Roman" w:cs="Times New Roman"/>
          <w:sz w:val="24"/>
          <w:szCs w:val="24"/>
          <w:bdr w:val="none" w:sz="0" w:space="0" w:color="auto" w:frame="1"/>
          <w:lang w:val="en-US"/>
        </w:rPr>
        <w:t>724.011</w:t>
      </w:r>
      <w:r w:rsidRPr="00B86404">
        <w:rPr>
          <w:rFonts w:ascii="Times New Roman" w:hAnsi="Times New Roman" w:cs="Times New Roman"/>
          <w:sz w:val="24"/>
          <w:szCs w:val="24"/>
          <w:bdr w:val="none" w:sz="0" w:space="0" w:color="auto" w:frame="1"/>
          <w:lang w:val="en-US"/>
        </w:rPr>
        <w:t xml:space="preserve"> </w:t>
      </w:r>
      <w:r w:rsidR="00865181">
        <w:rPr>
          <w:rFonts w:ascii="Times New Roman" w:hAnsi="Times New Roman" w:cs="Times New Roman"/>
          <w:sz w:val="24"/>
          <w:szCs w:val="24"/>
          <w:bdr w:val="none" w:sz="0" w:space="0" w:color="auto" w:frame="1"/>
          <w:lang w:val="en-US"/>
        </w:rPr>
        <w:t>(</w:t>
      </w:r>
      <w:r w:rsidR="00865181">
        <w:rPr>
          <w:rFonts w:ascii="Times New Roman" w:hAnsi="Times New Roman" w:cs="Times New Roman"/>
          <w:sz w:val="24"/>
          <w:szCs w:val="24"/>
          <w:lang w:val="en-US"/>
        </w:rPr>
        <w:t>DF= 3991,</w:t>
      </w:r>
      <w:r w:rsidRPr="00B86404">
        <w:rPr>
          <w:rFonts w:ascii="Times New Roman" w:hAnsi="Times New Roman" w:cs="Times New Roman"/>
          <w:sz w:val="24"/>
          <w:szCs w:val="24"/>
          <w:lang w:val="en-US"/>
        </w:rPr>
        <w:t xml:space="preserve"> </w:t>
      </w:r>
      <w:r w:rsidRPr="00B86404">
        <w:rPr>
          <w:rFonts w:ascii="Times New Roman" w:hAnsi="Times New Roman" w:cs="Times New Roman"/>
          <w:i/>
          <w:sz w:val="24"/>
          <w:szCs w:val="24"/>
          <w:lang w:val="en-US"/>
        </w:rPr>
        <w:t>p-value</w:t>
      </w:r>
      <w:r w:rsidR="00865181">
        <w:rPr>
          <w:rFonts w:ascii="Times New Roman" w:hAnsi="Times New Roman" w:cs="Times New Roman"/>
          <w:sz w:val="24"/>
          <w:szCs w:val="24"/>
          <w:lang w:val="en-US"/>
        </w:rPr>
        <w:t>=</w:t>
      </w:r>
      <w:r w:rsidRPr="00B86404">
        <w:rPr>
          <w:rFonts w:ascii="Times New Roman" w:hAnsi="Times New Roman" w:cs="Times New Roman"/>
          <w:sz w:val="24"/>
          <w:szCs w:val="24"/>
          <w:lang w:val="en-US"/>
        </w:rPr>
        <w:t xml:space="preserve"> 0.00009</w:t>
      </w:r>
      <w:r w:rsidR="00865181">
        <w:rPr>
          <w:rFonts w:ascii="Times New Roman" w:hAnsi="Times New Roman" w:cs="Times New Roman"/>
          <w:sz w:val="24"/>
          <w:szCs w:val="24"/>
          <w:lang w:val="en-US"/>
        </w:rPr>
        <w:t>)</w:t>
      </w:r>
      <w:r w:rsidRPr="00B86404">
        <w:rPr>
          <w:rFonts w:ascii="Times New Roman" w:hAnsi="Times New Roman" w:cs="Times New Roman"/>
          <w:sz w:val="24"/>
          <w:szCs w:val="24"/>
          <w:lang w:val="en-US"/>
        </w:rPr>
        <w:t xml:space="preserve"> and R²</w:t>
      </w:r>
      <w:r w:rsidR="00865181">
        <w:rPr>
          <w:rFonts w:ascii="Times New Roman" w:hAnsi="Times New Roman" w:cs="Times New Roman"/>
          <w:sz w:val="24"/>
          <w:szCs w:val="24"/>
          <w:lang w:val="en-US"/>
        </w:rPr>
        <w:t>=</w:t>
      </w:r>
      <w:r w:rsidRPr="00B86404">
        <w:rPr>
          <w:rFonts w:ascii="Times New Roman" w:hAnsi="Times New Roman" w:cs="Times New Roman"/>
          <w:sz w:val="24"/>
          <w:szCs w:val="24"/>
          <w:lang w:val="en-US"/>
        </w:rPr>
        <w:t xml:space="preserve"> 0.5421. </w:t>
      </w:r>
      <w:proofErr w:type="spellStart"/>
      <w:r w:rsidRPr="00B86404">
        <w:rPr>
          <w:rFonts w:ascii="Times New Roman" w:hAnsi="Times New Roman" w:cs="Times New Roman"/>
          <w:sz w:val="24"/>
          <w:szCs w:val="24"/>
          <w:lang w:val="en-US"/>
        </w:rPr>
        <w:t>Anova</w:t>
      </w:r>
      <w:proofErr w:type="spellEnd"/>
      <w:r w:rsidRPr="00B86404">
        <w:rPr>
          <w:rFonts w:ascii="Times New Roman" w:hAnsi="Times New Roman" w:cs="Times New Roman"/>
          <w:sz w:val="24"/>
          <w:szCs w:val="24"/>
          <w:lang w:val="en-US"/>
        </w:rPr>
        <w:t xml:space="preserve"> showed a lower value of </w:t>
      </w:r>
      <w:r w:rsidRPr="00B86404">
        <w:rPr>
          <w:rFonts w:ascii="Times New Roman" w:hAnsi="Times New Roman" w:cs="Times New Roman"/>
          <w:i/>
          <w:sz w:val="24"/>
          <w:szCs w:val="24"/>
          <w:lang w:val="en-US"/>
        </w:rPr>
        <w:t xml:space="preserve">F </w:t>
      </w:r>
      <w:r w:rsidRPr="00B86404">
        <w:rPr>
          <w:rFonts w:ascii="Times New Roman" w:hAnsi="Times New Roman" w:cs="Times New Roman"/>
          <w:sz w:val="24"/>
          <w:szCs w:val="24"/>
          <w:lang w:val="en-US"/>
        </w:rPr>
        <w:t xml:space="preserve">and a significant </w:t>
      </w:r>
      <w:r w:rsidRPr="00B86404">
        <w:rPr>
          <w:rFonts w:ascii="Times New Roman" w:hAnsi="Times New Roman" w:cs="Times New Roman"/>
          <w:sz w:val="24"/>
          <w:szCs w:val="24"/>
          <w:lang w:val="en-US"/>
        </w:rPr>
        <w:lastRenderedPageBreak/>
        <w:t>value of p (lower than 0.05)</w:t>
      </w:r>
      <w:r w:rsidRPr="00B86404">
        <w:rPr>
          <w:rFonts w:ascii="Times New Roman" w:hAnsi="Times New Roman" w:cs="Times New Roman"/>
          <w:i/>
          <w:sz w:val="24"/>
          <w:szCs w:val="24"/>
          <w:lang w:val="en-US"/>
        </w:rPr>
        <w:t xml:space="preserve">, </w:t>
      </w:r>
      <w:r w:rsidRPr="00B86404">
        <w:rPr>
          <w:rFonts w:ascii="Times New Roman" w:hAnsi="Times New Roman" w:cs="Times New Roman"/>
          <w:sz w:val="24"/>
          <w:szCs w:val="24"/>
          <w:lang w:val="en-US"/>
        </w:rPr>
        <w:t>which means, that these groups (</w:t>
      </w:r>
      <w:r w:rsidRPr="00B86404">
        <w:rPr>
          <w:rFonts w:ascii="Times New Roman" w:hAnsi="Times New Roman" w:cs="Times New Roman"/>
          <w:bCs/>
          <w:sz w:val="24"/>
          <w:szCs w:val="24"/>
          <w:lang w:val="en-US"/>
        </w:rPr>
        <w:t>tropical or temperate biomes)</w:t>
      </w:r>
      <w:r w:rsidRPr="00B86404">
        <w:rPr>
          <w:rFonts w:ascii="Times New Roman" w:hAnsi="Times New Roman" w:cs="Times New Roman"/>
          <w:sz w:val="24"/>
          <w:szCs w:val="24"/>
          <w:lang w:val="en-US"/>
        </w:rPr>
        <w:t xml:space="preserve"> are different in both situations.</w:t>
      </w:r>
    </w:p>
    <w:p w14:paraId="5785BAC5" w14:textId="77777777" w:rsidR="00B86404" w:rsidRPr="00B86404" w:rsidRDefault="00B86404" w:rsidP="00B86404">
      <w:pPr>
        <w:pStyle w:val="SemEspaamento"/>
        <w:spacing w:line="480" w:lineRule="auto"/>
        <w:rPr>
          <w:rFonts w:ascii="Times New Roman" w:hAnsi="Times New Roman" w:cs="Times New Roman"/>
          <w:sz w:val="24"/>
          <w:szCs w:val="24"/>
          <w:lang w:val="en-US"/>
        </w:rPr>
      </w:pPr>
      <w:r w:rsidRPr="00B86404">
        <w:rPr>
          <w:rFonts w:ascii="Times New Roman" w:hAnsi="Times New Roman" w:cs="Times New Roman"/>
          <w:noProof/>
          <w:sz w:val="24"/>
          <w:szCs w:val="24"/>
          <w:lang w:val="pt-BR" w:eastAsia="pt-BR"/>
        </w:rPr>
        <w:drawing>
          <wp:inline distT="0" distB="0" distL="0" distR="0" wp14:anchorId="0813C479" wp14:editId="79650875">
            <wp:extent cx="5201285" cy="4198620"/>
            <wp:effectExtent l="0" t="0" r="0" b="0"/>
            <wp:docPr id="15"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6">
                      <a:extLst>
                        <a:ext uri="{28A0092B-C50C-407E-A947-70E740481C1C}">
                          <a14:useLocalDpi xmlns:a14="http://schemas.microsoft.com/office/drawing/2010/main" val="0"/>
                        </a:ext>
                      </a:extLst>
                    </a:blip>
                    <a:srcRect l="932" t="14702" r="51895" b="4321"/>
                    <a:stretch>
                      <a:fillRect/>
                    </a:stretch>
                  </pic:blipFill>
                  <pic:spPr bwMode="auto">
                    <a:xfrm>
                      <a:off x="0" y="0"/>
                      <a:ext cx="5201285" cy="4198620"/>
                    </a:xfrm>
                    <a:prstGeom prst="rect">
                      <a:avLst/>
                    </a:prstGeom>
                    <a:noFill/>
                    <a:ln>
                      <a:noFill/>
                    </a:ln>
                  </pic:spPr>
                </pic:pic>
              </a:graphicData>
            </a:graphic>
          </wp:inline>
        </w:drawing>
      </w:r>
    </w:p>
    <w:p w14:paraId="405AFF31" w14:textId="77777777" w:rsidR="00B86404" w:rsidRPr="00B86404" w:rsidRDefault="00B86404" w:rsidP="00865181">
      <w:pPr>
        <w:spacing w:after="240" w:line="480" w:lineRule="auto"/>
        <w:jc w:val="both"/>
        <w:rPr>
          <w:rFonts w:ascii="Times New Roman" w:hAnsi="Times New Roman" w:cs="Times New Roman"/>
          <w:sz w:val="24"/>
          <w:szCs w:val="24"/>
          <w:shd w:val="clear" w:color="auto" w:fill="F8F9FA"/>
          <w:lang w:val="en-US"/>
        </w:rPr>
      </w:pPr>
      <w:r w:rsidRPr="00B86404">
        <w:rPr>
          <w:rFonts w:ascii="Times New Roman" w:hAnsi="Times New Roman" w:cs="Times New Roman"/>
          <w:bCs/>
          <w:sz w:val="24"/>
          <w:szCs w:val="24"/>
          <w:lang w:val="en-US"/>
        </w:rPr>
        <w:t>Figure 5</w:t>
      </w:r>
      <w:r w:rsidRPr="00B86404">
        <w:rPr>
          <w:rFonts w:ascii="Times New Roman" w:hAnsi="Times New Roman" w:cs="Times New Roman"/>
          <w:sz w:val="24"/>
          <w:szCs w:val="24"/>
          <w:lang w:val="en-US"/>
        </w:rPr>
        <w:t xml:space="preserve">: Values for age of the assemblages in the tropics and in temperate biomes. Tropic assemblages, in average, have the highest values of age assemblage in Ma while in temperate assemblages this value is low. </w:t>
      </w:r>
      <w:r w:rsidRPr="00B86404">
        <w:rPr>
          <w:rFonts w:ascii="Times New Roman" w:hAnsi="Times New Roman" w:cs="Times New Roman"/>
          <w:sz w:val="24"/>
          <w:szCs w:val="24"/>
          <w:shd w:val="clear" w:color="auto" w:fill="F8F9FA"/>
          <w:lang w:val="en-US"/>
        </w:rPr>
        <w:t xml:space="preserve"> </w:t>
      </w:r>
    </w:p>
    <w:p w14:paraId="7DFCDCA7" w14:textId="77777777" w:rsidR="00B86404" w:rsidRPr="00B86404" w:rsidRDefault="00B86404" w:rsidP="00B86404">
      <w:pPr>
        <w:spacing w:after="0" w:line="480" w:lineRule="auto"/>
        <w:jc w:val="both"/>
        <w:rPr>
          <w:rFonts w:ascii="Times New Roman" w:hAnsi="Times New Roman" w:cs="Times New Roman"/>
          <w:b/>
          <w:sz w:val="24"/>
          <w:szCs w:val="24"/>
          <w:lang w:val="en-US"/>
        </w:rPr>
      </w:pPr>
      <w:r w:rsidRPr="00B86404">
        <w:rPr>
          <w:rFonts w:ascii="Times New Roman" w:hAnsi="Times New Roman" w:cs="Times New Roman"/>
          <w:b/>
          <w:sz w:val="24"/>
          <w:szCs w:val="24"/>
          <w:lang w:val="en-US"/>
        </w:rPr>
        <w:t>DISCUSSION</w:t>
      </w:r>
    </w:p>
    <w:p w14:paraId="68A9FB69" w14:textId="7F5F72CA" w:rsidR="00B86404" w:rsidRPr="00B86404" w:rsidRDefault="00B86404" w:rsidP="00865181">
      <w:pPr>
        <w:spacing w:after="0" w:line="480" w:lineRule="auto"/>
        <w:rPr>
          <w:rFonts w:ascii="Times New Roman" w:hAnsi="Times New Roman" w:cs="Times New Roman"/>
          <w:sz w:val="24"/>
          <w:szCs w:val="24"/>
          <w:lang w:val="en-US"/>
        </w:rPr>
      </w:pPr>
      <w:r w:rsidRPr="00B86404">
        <w:rPr>
          <w:rFonts w:ascii="Times New Roman" w:hAnsi="Times New Roman" w:cs="Times New Roman"/>
          <w:sz w:val="24"/>
          <w:szCs w:val="24"/>
          <w:lang w:val="en-US"/>
        </w:rPr>
        <w:t xml:space="preserve">Both TNC and OTT assume that the major bird clades were originated in tropical environments and the temperate clades are derived from older tropical clades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{"citationItems":[{"id":"ITEM-1","itemData":{"DOI":"10.1111/evo.12089","ISSN":"00143820","abstract":"We reviewed published phylogenies and selected 111 phylogenetic studies representing mammals, birds, insects, and flowering plants. We then mapped the latitudinal range of all taxa to test the relative importance of the tropical conservatism, out of the tropics, and diversification rate hypotheses in generating latitudinal diversity gradients. Most clades originated in the tropics, with diversity peaking in the zone of origin. Transitions of lineages between latitudinal zones occurred at 16-22% of the tree nodes. The most common type of transition was range expansions of tropical lineages to encompass also temperate latitudes. Thus, adaptation to new climatic conditions may not represent a major obstacle for many clades. These results contradict predictions of the tropical conservatism hypothesis (i.e., few clades colonizing extratropical latitudes), but support the out-of-the-tropics model (i.e., tropical originations and subsequent latitudinal range expansions). Our results suggest no difference in diversification between tropical and temperate sister lineages; thus, diversity of tropical clades was not explained by higher diversification rates in this zone. Moreover, lineages with latitudinal stasis diversified more compared to sister lineages entering a new latitudinal zone. This preserved preexisting diversity differences between latitudinal zones and can be considered a new mechanism for why diversity tends to peak in the zone of origin.","author":[{"dropping-particle":"","family":"Jansson","given":"Roland","non-dropping-particle":"","parse-names":false,"suffix":""},{"dropping-particle":"","family":"Rodríguez-Castañeda","given":"Genoveva","non-dropping-particle":"","parse-names":false,"suffix":""},{"dropping-particle":"","family":"Harding","given":"Larisa E.","non-dropping-particle":"","parse-names":false,"suffix":""}],"container-title":"Evolution","id":"ITEM-1","issue":"6","issued":{"date-parts":[["2013"]]},"page":"1741-1755","title":"What can multiple phylogenies say about the latitudinal diversity gradient? A new look at the tropical conservatism, out of the tropics, and diversification rate hypotheses","type":"article-journal","volume":"67"},"uris":["http://www.mendeley.com/documents/?uuid=99e33224-d528-4ead-af7a-2e8b179286a4","http://www.mendeley.com/documents/?uuid=36fc42ba-e9d5-433f-a091-2a173261b599"]},{"id":"ITEM-2","itemData":{"DOI":"10.1126/science.1130880","ISBN":"0036-8075","ISSN":"00368075","PMID":"17023653","abstract":"The evolutionary dynamics underlying the latitudinal gradient in biodiversity have been controversial for over a century. Using a spatially explicit approach that incorporates not only origination and extinction but immigration, a global analysis of genera and subgenera of marine bivalves over the past 11 million years supports an \"out of the tropics\" model, in which taxa preferentially originate in the tropics and expand toward the poles without losing their tropical presence. The tropics are thus both a cradle and a museum of biodiversity, contrary to the conceptual dichotomy dominant since 1974; a tropical diversity crisis would thus have profound evolutionary effects at all latitudes.","author":[{"dropping-particle":"","family":"Jablonski","given":"David","non-dropping-particle":"","parse-names":false,"suffix":""},{"dropping-particle":"","family":"Roy","given":"Kaustuv","non-dropping-particle":"","parse-names":false,"suffix":""},{"dropping-particle":"","family":"Valentine","given":"James W.","non-dropping-particle":"","parse-names":false,"suffix":""}],"container-title":"Science","id":"ITEM-2","issued":{"date-parts":[["2006"]]},"title":"Out of the tropics: Evolutionary dynamics of the latitudinal diversity gradient","type":"article-journal"},"uris":["http://www.mendeley.com/documents/?uuid=140d5692-be2a-451d-a668-c484eee3321e","http://www.mendeley.com/documents/?uuid=12602bbc-13dd-3dca-aa00-c090f5ae4638","http://www.mendeley.com/documents/?uuid=15595a89-7f79-4e29-a895-d8e599ae1b72"]},{"id":"ITEM-3","itemData":{"DOI":"10.1146/annurev.ecolsys.36.102803.095431","ISSN":"1543-592X","abstract":"Niche conservatism is the tendency of species to retain ancestral eco- logical characteristics. In the recent literature, a debate has emerged as to whether niches are conserved. We suggest that simply testing whether niches are conserved is not by itself particularly helpful or interesting and that a more useful focus is on the patterns niche that conservatism may (or may not) create. We focus specifically on how niche conservatism in climatic tolerances may limit geographic range expansion and how this one type of niche conservatism may be important in (a) allopatric speciation, (b) historical biogeography, (c) patterns of species richness, (d) community structure, (e) the spread of invasive, human-introduced species, (f) responses of species to global climate change, and (g) human history, from 13,000 years ago to the present. We de- scribe how these effects of niche conservatism can be examined with new tools for ecological niche modelin","author":[{"dropping-particle":"","family":"Wiens","given":"John J.","non-dropping-particle":"","parse-names":false,"suffix":""},{"dropping-particle":"","family":"Graham","given":"Catherine H.","non-dropping-particle":"","parse-names":false,"suffix":""}],"container-title":"Annual Review of Ecology, Evolution, and Systematics","id":"ITEM-3","issue":"36","issued":{"date-parts":[["2005","12"]]},"page":"519-539","title":"Niche Conservatism: Integrating Evolution, Ecology, and Conservation Biology","type":"article-journal","volume":"36"},"uris":["http://www.mendeley.com/documents/?uuid=f5b003d6-7734-4ce5-b4f2-5af0ca0fea77","http://www.mendeley.com/documents/?uuid=9a2fc4de-059b-3a53-85ec-8a07ca44ecfb","http://www.mendeley.com/documents/?uuid=1aba9989-5e88-4905-9f7c-21be6673975a"]}],"mendeley":{"formattedCitation":"(Wiens and Graham 2005, Jablonski et al. 2006, Jansson et al. 2013)","plainTextFormattedCitation":"(Wiens and Graham 2005, Jablonski et al. 2006, Jansson et al. 2013)","previouslyFormattedCitation":"(Wiens and Graham 2005, Jablonski et al. 2006, Jansson et al. 2013)"},"properties":{"noteIndex":0},"schema":"https://github.com/citation-style-language/schema/raw/master/csl-citation.json"}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001D4832" w:rsidRPr="001D4832">
        <w:rPr>
          <w:rFonts w:ascii="Times New Roman" w:hAnsi="Times New Roman" w:cs="Times New Roman"/>
          <w:noProof/>
          <w:sz w:val="24"/>
          <w:szCs w:val="24"/>
          <w:lang w:val="en-US"/>
        </w:rPr>
        <w:t>(Wiens and Graham 2005, Jablonski et al. 2006, Jansson et al. 2013)</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However, the TNC predicts a few dispersal events, while the OTT, in contrast, a continuous dispersal of lineages into temperate biomes. In other words, the temperate assemblages will be clustered for TNC and </w:t>
      </w:r>
      <w:proofErr w:type="spellStart"/>
      <w:r w:rsidRPr="00B86404">
        <w:rPr>
          <w:rFonts w:ascii="Times New Roman" w:hAnsi="Times New Roman" w:cs="Times New Roman"/>
          <w:sz w:val="24"/>
          <w:szCs w:val="24"/>
          <w:lang w:val="en-US"/>
        </w:rPr>
        <w:t>overdispersed</w:t>
      </w:r>
      <w:proofErr w:type="spellEnd"/>
      <w:r w:rsidRPr="00B86404">
        <w:rPr>
          <w:rFonts w:ascii="Times New Roman" w:hAnsi="Times New Roman" w:cs="Times New Roman"/>
          <w:sz w:val="24"/>
          <w:szCs w:val="24"/>
          <w:lang w:val="en-US"/>
        </w:rPr>
        <w:t xml:space="preserve"> for OTT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{"citationItems":[{"id":"ITEM-1","itemData":{"DOI":"10.1111/geb.12370","ISBN":"1466-822X","ISSN":"14668238","abstract":"Aim\\n\\nRecent research suggests that the latitudinal diversity gradient (LDG) in birds is unlikely to result from faster diversification in the tropics. This puts the focus on other mechanisms, such as dispersal, as the primary drivers for the LDG. We aim to distinguish two prominent models, tropical conservatism (TCH) and out of the tropics (OTM), which make distinct predictions about dispersal across latitudes and the phylogenetic clustering of assemblages in temperate regions.\\n\\n\\nLocation\\n\\nGlobal.\\n\\n\\nMethods\\n\\nWe used geographic and phylogenetic data for more than 9000 bird species to reconstruct the ancestral latitudinal zone for each node in each of 100 bird phylogenetic estimates. We used methods that consider discrete latitudinal zones, as well as those that consider latitudinal position as a continuous variable. We then estimated the frequency of ancestor–descendant dispersal within and across latitudinal zones. We also quantified phylogenetic clustering in latitudinal zones separately for bird assemblages within the Old World and the New World.\\n\\n\\nResults\\n\\nLatitudinal distributions are relatively conserved: 60–96% of nodes had the same inferred latitude as their immediate ancestral node. We find that dispersal events out of the tropics were less frequent (4–5%) than dispersal events into the tropics (15–21%), the opposite of what would be expected under the OTM. Nodes with inferred temperate distributions are generally younger than the Eocene–Oligocene Climate Transition, as expected under the TCH. Phylogenetic clustering shows no regular patterns of association with latitude, and is likely to be largely driven by radiations within a few large forested biomes.\\n\\n\\nMain conclusions\\n\\nOur results provide support for the expectations of the TCH, but are less consistent with those of the OTM. Both the deeper origins of tropical clades and the comparatively recent but infrequent dispersal events into temperate regions appear to play a role in generating the strong disparity in tropical and temperate species richness in birds.","author":[{"dropping-particle":"","family":"Duchêne","given":"David A.","non-dropping-particle":"","parse-names":false,"suffix":""},{"dropping-particle":"","family":"Cardillo","given":"Marcel","non-dropping-particle":"","parse-names":false,"suffix":""}],"container-title":"Global Ecology and Biogeography","id":"ITEM-1","issued":{"date-parts":[["2015"]]},"title":"Phylogenetic patterns in the geographic distributions of birds support the tropical conservatism hypothesis","type":"article-journal"},"uris":["http://www.mendeley.com/documents/?uuid=e2f58a67-33b5-49ec-91dc-71214dee62ac","http://www.mendeley.com/documents/?uuid=7d1cd333-cd5a-3772-9e2b-07dad4618737"]}],"mendeley":{"formattedCitation":"(Duchêne and Cardillo 2015)","plainTextFormattedCitation":"(Duchêne and Cardillo 2015)","previouslyFormattedCitation":"(Duchêne and Cardillo 2015)"},"properties":{"noteIndex":0},"schema":"https://github.com/citation-style-language/schema/raw/master/csl-citation.json"}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001D4832" w:rsidRPr="001D4832">
        <w:rPr>
          <w:rFonts w:ascii="Times New Roman" w:hAnsi="Times New Roman" w:cs="Times New Roman"/>
          <w:noProof/>
          <w:sz w:val="24"/>
          <w:szCs w:val="24"/>
          <w:lang w:val="en-US"/>
        </w:rPr>
        <w:t>(Duchêne and Cardillo 2015)</w:t>
      </w:r>
      <w:r w:rsidRPr="00B86404">
        <w:rPr>
          <w:rFonts w:ascii="Times New Roman" w:hAnsi="Times New Roman" w:cs="Times New Roman"/>
          <w:sz w:val="24"/>
          <w:szCs w:val="24"/>
          <w:lang w:val="en-US"/>
        </w:rPr>
        <w:fldChar w:fldCharType="end"/>
      </w:r>
      <w:r w:rsidR="00A04A62">
        <w:rPr>
          <w:rFonts w:ascii="Times New Roman" w:hAnsi="Times New Roman" w:cs="Times New Roman"/>
          <w:sz w:val="24"/>
          <w:szCs w:val="24"/>
          <w:lang w:val="en-US"/>
        </w:rPr>
        <w:t xml:space="preserve">.  </w:t>
      </w:r>
      <w:r w:rsidRPr="00B86404">
        <w:rPr>
          <w:rFonts w:ascii="Times New Roman" w:hAnsi="Times New Roman" w:cs="Times New Roman"/>
          <w:sz w:val="24"/>
          <w:szCs w:val="24"/>
          <w:lang w:val="en-US"/>
        </w:rPr>
        <w:t xml:space="preserve">We were </w:t>
      </w:r>
      <w:r w:rsidRPr="00B86404">
        <w:rPr>
          <w:rFonts w:ascii="Times New Roman" w:hAnsi="Times New Roman" w:cs="Times New Roman"/>
          <w:sz w:val="24"/>
          <w:szCs w:val="24"/>
          <w:lang w:val="en-US"/>
        </w:rPr>
        <w:lastRenderedPageBreak/>
        <w:t xml:space="preserve">able to show that in temperate biomes there are clustered assemblages consistent with the expectations of TNC. Beside of that, further support is provided by the age of the assemblage, since the assemblages have a recent age in temperate biomes. However, for TNC the dispersal event is expected to have occurred during the Eocene-Oligocene Climate transition (around 34 Ma)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{"citationItems":[{"id":"ITEM-1","itemData":{"DOI":"10.1111/geb.12370","ISBN":"1466-822X","ISSN":"14668238","abstract":"Aim\\n\\nRecent research suggests that the latitudinal diversity gradient (LDG) in birds is unlikely to result from faster diversification in the tropics. This puts the focus on other mechanisms, such as dispersal, as the primary drivers for the LDG. We aim to distinguish two prominent models, tropical conservatism (TCH) and out of the tropics (OTM), which make distinct predictions about dispersal across latitudes and the phylogenetic clustering of assemblages in temperate regions.\\n\\n\\nLocation\\n\\nGlobal.\\n\\n\\nMethods\\n\\nWe used geographic and phylogenetic data for more than 9000 bird species to reconstruct the ancestral latitudinal zone for each node in each of 100 bird phylogenetic estimates. We used methods that consider discrete latitudinal zones, as well as those that consider latitudinal position as a continuous variable. We then estimated the frequency of ancestor–descendant dispersal within and across latitudinal zones. We also quantified phylogenetic clustering in latitudinal zones separately for bird assemblages within the Old World and the New World.\\n\\n\\nResults\\n\\nLatitudinal distributions are relatively conserved: 60–96% of nodes had the same inferred latitude as their immediate ancestral node. We find that dispersal events out of the tropics were less frequent (4–5%) than dispersal events into the tropics (15–21%), the opposite of what would be expected under the OTM. Nodes with inferred temperate distributions are generally younger than the Eocene–Oligocene Climate Transition, as expected under the TCH. Phylogenetic clustering shows no regular patterns of association with latitude, and is likely to be largely driven by radiations within a few large forested biomes.\\n\\n\\nMain conclusions\\n\\nOur results provide support for the expectations of the TCH, but are less consistent with those of the OTM. Both the deeper origins of tropical clades and the comparatively recent but infrequent dispersal events into temperate regions appear to play a role in generating the strong disparity in tropical and temperate species richness in birds.","author":[{"dropping-particle":"","family":"Duchêne","given":"David A.","non-dropping-particle":"","parse-names":false,"suffix":""},{"dropping-particle":"","family":"Cardillo","given":"Marcel","non-dropping-particle":"","parse-names":false,"suffix":""}],"container-title":"Global Ecology and Biogeography","id":"ITEM-1","issued":{"date-parts":[["2015"]]},"title":"Phylogenetic patterns in the geographic distributions of birds support the tropical conservatism hypothesis","type":"article-journal"},"uris":["http://www.mendeley.com/documents/?uuid=e2f58a67-33b5-49ec-91dc-71214dee62ac","http://www.mendeley.com/documents/?uuid=7d1cd333-cd5a-3772-9e2b-07dad4618737"]}],"mendeley":{"formattedCitation":"(Duchêne and Cardillo 2015)","plainTextFormattedCitation":"(Duchêne and Cardillo 2015)","previouslyFormattedCitation":"(Duchêne and Cardillo 2015)"},"properties":{"noteIndex":0},"schema":"https://github.com/citation-style-language/schema/raw/master/csl-citation.json"}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001D4832" w:rsidRPr="001D4832">
        <w:rPr>
          <w:rFonts w:ascii="Times New Roman" w:hAnsi="Times New Roman" w:cs="Times New Roman"/>
          <w:noProof/>
          <w:sz w:val="24"/>
          <w:szCs w:val="24"/>
          <w:lang w:val="en-US"/>
        </w:rPr>
        <w:t>(Duchêne and Cardillo 2015)</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while the values found for the age of assemblages in temperate biomes are lower than that. Nevertheless, our values are consistent with the evidence of fossil record of avian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{"citationItems":[{"id":"ITEM-1","itemData":{"DOI":"10.2307/4090483","ISSN":"00048038","abstract":"Songbirds (Passeriformes) occur in the fossil record of the Northern Hemisphere around the early Oligocene. It has recently been suggested that the major passeriform lineages diverged in Gondwana in the mid- to late Cretaceous and that the oscines, which include all extant European songbirds, originated on the Australian continental plate. Suboscines are assumed to have originated in western Gondwana. Although there is an abundant fossil record of songbirds in Europe, few attempts have been made to set those remains in a phylogenetic context. Our examination of fossil songbirds from three middle Miocene localities in Germany and France shows that many lack the derived morphology of the hypotarsus that characterizes extant Eupasseres (a taxon that comprises oscines and suboscines). We assume that these fossil taxa are outside the crown-group of Eupasseres, which indicates the presence of an ancient songbird avifauna in the Miocene of Europe, in addition to the few fossil Eupasseres already described in the literature.","author":[{"dropping-particle":"","family":"Manegold","given":"Albrecht","non-dropping-particle":"","parse-names":false,"suffix":""},{"dropping-particle":"","family":"Mayr","given":"Gerald","non-dropping-particle":"","parse-names":false,"suffix":""},{"dropping-particle":"","family":"Mourer-Chauviré","given":"Cécile","non-dropping-particle":"","parse-names":false,"suffix":""}],"container-title":"The Auk","id":"ITEM-1","issue":"4","issued":{"date-parts":[["2014"]]},"page":"1155-1160","title":"Miocene Songbirds and the Composition of the European Passeriform Avifauna","type":"article-journal","volume":"121"},"uris":["http://www.mendeley.com/documents/?uuid=2cbd5bb0-f433-4eee-8f2a-24a71fbf29a4","http://www.mendeley.com/documents/?uuid=7f07d2b0-ccf7-49e1-b871-607832e848e2"]},{"id":"ITEM-2","itemData":{"DOI":"10.1126/science.1096856","ISSN":"00368075","abstract":"I report on tiny skeletons of stem-group hummingbirds from the early Oligocene of Germany that are of essentially modern appearance and exhibit morphological specializations toward nectarivory and hovering flight. These are the oldest fossils of modern-type hummingbirds, which had not previously been reported from the Old World. The findings demonstrate that early hummingbird evolution was not restricted to the New World. They further suggest that bird-flower coevolution dates back to the early Oligocene and open another view on the origin of ornithophily in Old World plants.","author":[{"dropping-particle":"","family":"Mayr","given":"Gerald","non-dropping-particle":"","parse-names":false,"suffix":""}],"container-title":"Science","id":"ITEM-2","issue":"5672","issued":{"date-parts":[["2004"]]},"page":"861-864","title":"Old World Fossil Record of Modern-Type Hummingbirds","type":"article-journal","volume":"304"},"uris":["http://www.mendeley.com/documents/?uuid=00e08934-646f-45b8-9b38-eba242448955","http://www.mendeley.com/documents/?uuid=68980452-303c-46ce-acd7-a3dee603d8cc"]}],"mendeley":{"formattedCitation":"(Mayr 2004, Manegold et al. 2014)","plainTextFormattedCitation":"(Mayr 2004, Manegold et al. 2014)","previouslyFormattedCitation":"(Mayr 2004, Manegold et al. 2014)"},"properties":{"noteIndex":0},"schema":"https://github.com/citation-style-language/schema/raw/master/csl-citation.json"}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001D4832" w:rsidRPr="001D4832">
        <w:rPr>
          <w:rFonts w:ascii="Times New Roman" w:hAnsi="Times New Roman" w:cs="Times New Roman"/>
          <w:noProof/>
          <w:sz w:val="24"/>
          <w:szCs w:val="24"/>
          <w:lang w:val="en-US"/>
        </w:rPr>
        <w:t>(Mayr 2004, Manegold et al. 2014)</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and woody angiosperms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{"citationItems":[{"id":"ITEM-1","itemData":{"DOI":"10.1073/pnas.1308932111","ISBN":"1308932111","ISSN":"0027-8424","abstract":"Plant diversity, like that of most other taxonomic groups, peaks in the tropics, where climatic conditions are warm and wet, and it declines toward the temperate and polar zones as conditions become colder and drier, with more seasonally variable temperatures. Climate and evolutionary history are often considered competing explanations for the latitudinal gradient, but they are linked by the evolutionarily conserved environmental adaptations of species and the history of Earth's climate system. The tropical conservatism hypothesis (TCH) invokes niche conservatism, climatic limitations on establishment and survival, and paleoclimatic history to explain the latitudinal diversity gradient. Here, we use latitudinal distributions for over 12,500 woody angiosperm species, a fossil-calibrated supertree, and null modeling to test predictions of the TCH. Regional assemblages in the northern and southern temperate zones are less phylogenetically diverse than expected based on their species richness, because temperate taxa are clustered into relatively few clades. Moreover, lineages with temperate affinities are generally younger and nested within older, more tropical lineages. As predicted by the TCH, the vast majority of temperate lineages have arisen since global cooling began at the Eocene-Oligocene boundary (34 Mya). By linking physiological tolerances of species to evolutionary and biogeographic processes, phylogenetic niche conservatism may provide a theoretical framework for a generalized explanation for Earth's predominant pattern of biodiversity.","author":[{"dropping-particle":"","family":"Kerkhoff","given":"A. J.","non-dropping-particle":"","parse-names":false,"suffix":""},{"dropping-particle":"","family":"Moriarty","given":"P. E.","non-dropping-particle":"","parse-names":false,"suffix":""},{"dropping-particle":"","family":"Weiser","given":"M. D.","non-dropping-particle":"","parse-names":false,"suffix":""}],"container-title":"PNAS","id":"ITEM-1","issue":"22","issued":{"date-parts":[["2014"]]},"page":"8125-8130","title":"The latitudinal species richness gradient in New World woody angiosperms is consistent with the tropical conservatism hypothesis","type":"article-journal","volume":"111"},"uris":["http://www.mendeley.com/documents/?uuid=781e6aba-eaab-40af-95bd-ea01b4e682ed","http://www.mendeley.com/documents/?uuid=2de94378-a6ed-4161-981d-8f688a854698"]}],"mendeley":{"formattedCitation":"(Kerkhoff et al. 2014)","plainTextFormattedCitation":"(Kerkhoff et al. 2014)","previouslyFormattedCitation":"(Kerkhoff et al. 2014)"},"properties":{"noteIndex":0},"schema":"https://github.com/citation-style-language/schema/raw/master/csl-citation.json"}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Pr="001D4832">
        <w:rPr>
          <w:rFonts w:ascii="Times New Roman" w:hAnsi="Times New Roman" w:cs="Times New Roman"/>
          <w:noProof/>
          <w:sz w:val="24"/>
          <w:szCs w:val="24"/>
          <w:lang w:val="en-US"/>
        </w:rPr>
        <w:t>(Kerkhoff et al. 2014)</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which found that most of temperate lineages should have arisen after the Eocene-Oligocene Climate Transition, when the Earth began to cool and tropical environments shrank in a relative comparison to temperate and boreal zones. As consequence, a few and recent lineages were found in temperate biomes, broadly supporting the expectations of the TNC and less consistent with the expectations of OTT. Also, using the age of the assemblage, we are able to show that the richness found in temperate assemblages have originated recently and the phylogenetic structure indicates that </w:t>
      </w:r>
      <w:r w:rsidRPr="00B86404">
        <w:rPr>
          <w:rFonts w:ascii="Times New Roman" w:hAnsi="Times New Roman" w:cs="Times New Roman"/>
          <w:i/>
          <w:sz w:val="24"/>
          <w:szCs w:val="24"/>
          <w:lang w:val="en-US"/>
        </w:rPr>
        <w:t>in situ</w:t>
      </w:r>
      <w:r w:rsidRPr="00B86404">
        <w:rPr>
          <w:rFonts w:ascii="Times New Roman" w:hAnsi="Times New Roman" w:cs="Times New Roman"/>
          <w:sz w:val="24"/>
          <w:szCs w:val="24"/>
          <w:lang w:val="en-US"/>
        </w:rPr>
        <w:t xml:space="preserve"> speciation are predominant in temperate assemblages. More specifically, age indicates that this </w:t>
      </w:r>
      <w:r w:rsidRPr="00B86404">
        <w:rPr>
          <w:rFonts w:ascii="Times New Roman" w:hAnsi="Times New Roman" w:cs="Times New Roman"/>
          <w:i/>
          <w:sz w:val="24"/>
          <w:szCs w:val="24"/>
          <w:lang w:val="en-US"/>
        </w:rPr>
        <w:t>in situ</w:t>
      </w:r>
      <w:r w:rsidRPr="00B86404">
        <w:rPr>
          <w:rFonts w:ascii="Times New Roman" w:hAnsi="Times New Roman" w:cs="Times New Roman"/>
          <w:sz w:val="24"/>
          <w:szCs w:val="24"/>
          <w:lang w:val="en-US"/>
        </w:rPr>
        <w:t xml:space="preserve"> speciation was promoted recently. </w:t>
      </w:r>
    </w:p>
    <w:p w14:paraId="5C1ED804" w14:textId="0998962F" w:rsidR="00B86404" w:rsidRPr="00B86404" w:rsidRDefault="00B86404" w:rsidP="00865181">
      <w:pPr>
        <w:spacing w:after="0" w:line="480" w:lineRule="auto"/>
        <w:rPr>
          <w:rFonts w:ascii="Times New Roman" w:hAnsi="Times New Roman" w:cs="Times New Roman"/>
          <w:sz w:val="24"/>
          <w:szCs w:val="24"/>
          <w:lang w:val="en-US"/>
        </w:rPr>
      </w:pPr>
      <w:r w:rsidRPr="00B86404">
        <w:rPr>
          <w:rFonts w:ascii="Times New Roman" w:hAnsi="Times New Roman" w:cs="Times New Roman"/>
          <w:sz w:val="24"/>
          <w:szCs w:val="24"/>
          <w:lang w:val="en-US"/>
        </w:rPr>
        <w:t xml:space="preserve">It is interesting to note that the suborder Suboscines, appears to originate in austral Gondwana and became isolated in South America when the continent was separated from Antarctica (about 40 Ma)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{"citationItems":[{"id":"ITEM-1","itemData":{"DOI":"10.1111/jbi.12346","ISBN":"1365-2699","ISSN":"13652699","abstract":"Aim One prominent explanation for the latitudinal gradient in biodiversity proposes that its prime cause is the greater age and/or higher origination rates of tropical clades, and the infrequent or delayed dispersal of their component species into temperate regions. An alternative is that species’ carrying capacities vary regionally, which influences rates of time-averaged diversification via eco- logical opportunity. We contrast these hypotheses, in order to assess potential historical influences upon the latitudinal gradient of New World passerine birds (order Passeriformes), comparing patterns among the two suborders present (oscines and suboscines), which are known to have had different routes of dispersal across the region. Location New World. Methods We examine diversity patterns, their abiotic and biotic correlates, and the distributions of phylogenetically old and young species. Results Strong latitudinal gradients are present within both oscine and subos- cine birds, with maximum diversity towards the equator, but their overall shapes differ. Among the oscines, older lineages are found towards the north, with progressively younger lineages present further south. Regional variation in oscine richness is statistically well explained by a combination of productivity and elevation (R2 = 0.76). In contrast, few suboscine groups have colonized the north, so their current diversity is well correlated with temperature season- ality (R2 = 0.74). Main conclusions Because the oscines colonized the Americas from the north, their latitudinal gradient must reflect regional differences in time-aver- aged diversification rates, and not the time present within a region. The rich- ness patterns derived from phylogenetic data and the strong predictive power of the normalized difference vegetation index (NDVI) suggest that the radia- tion of the oscines is consistent with the idea that entry into a new region stimulates a burst of diversification, which is higher and/or continues for longer in areas with greater carrying capacity. Conversely, the suboscine distri- butions potentially reflect a large historical barrier to dispersal and niche con- servatism of climatic tolerances, possibly coupled with competition from the oscines. Although contemporary conditions can explain much of the passerine diversity patterns, history has had an important influence on the taxonomic composition of this gradient","author":[{"dropping-particle":"","family":"Kennedy","given":"Jonathan D.","non-dropping-particle":"","parse-names":false,"suffix":""},{"dropping-particle":"","family":"Wang","given":"Zhiheng","non-dropping-particle":"","parse-names":false,"suffix":""},{"dropping-particle":"","family":"Weir","given":"Jason T.","non-dropping-particle":"","parse-names":false,"suffix":""},{"dropping-particle":"","family":"Rahbek","given":"Carsten","non-dropping-particle":"","parse-names":false,"suffix":""},{"dropping-particle":"","family":"Fjeldså","given":"Jon","non-dropping-particle":"","parse-names":false,"suffix":""},{"dropping-particle":"","family":"Price","given":"Trevor D.","non-dropping-particle":"","parse-names":false,"suffix":""}],"container-title":"Journal of Biogeography","id":"ITEM-1","issued":{"date-parts":[["2014"]]},"title":"Into and out of the tropics: The generation of the latitudinal gradient among New World passerine birds","type":"article-journal"},"uris":["http://www.mendeley.com/documents/?uuid=9604450f-9b6f-4b9d-9235-6ab906b18ccc","http://www.mendeley.com/documents/?uuid=02728680-7463-39ba-bcb2-b2b3ae796860"]}],"mendeley":{"formattedCitation":"(Kennedy et al. 2014)","plainTextFormattedCitation":"(Kennedy et al. 2014)","previouslyFormattedCitation":"(Kennedy et al. 2014)"},"properties":{"noteIndex":0},"schema":"https://github.com/citation-style-language/schema/raw/master/csl-citation.json"}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Pr="001D4832">
        <w:rPr>
          <w:rFonts w:ascii="Times New Roman" w:hAnsi="Times New Roman" w:cs="Times New Roman"/>
          <w:noProof/>
          <w:sz w:val="24"/>
          <w:szCs w:val="24"/>
          <w:lang w:val="en-US"/>
        </w:rPr>
        <w:t>(Kennedy et al. 2014)</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In the Cenozoic era, South America, continued isolated and only joined when the Isthmus of Panama are formed (3-4 Ma), event known as “Great American Biotic Interchange- GABI”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{"citationItems":[{"id":"ITEM-1","itemData":{"DOI":"10.1111/j.1600-0587.2009.06335.x","ISSN":"09067590","abstract":"Separated throughout most of the Cenozoic era, North and South America were joined during the mid-Pliocene when the uplift of Panama formed a land bridge between these two continents. The fossil record indicates that this connection allowed an unprecedented degree of inter-continental exchange to occur between unique, previously isolated biotic assemblages, a phenomenon now recognized as the ‘‘Great American Biotic Interchange’’. However, a relatively poor avian fossil record has prevented our understanding the role of the land bridge in shaping New World avian communities. To address the question of avian participation in the GABI, we compiled 64 avian phylogenetic studies and applied a relaxed molecular clock to estimate the timing of trans-isthmus diversification events. Here, we show that a significant pulse of avian interchange occurred in concert with the isthmus uplift. The avian exchange was temporally consistent with the well understood mammalian interchange, despite the presumed greater vagility of birds. Birds inhabiting a variety of habitats and elevational zones responded to the newly available corridor. Within the tropics, exchange was equal in both directions although between extratropical and tropical regions it was not. Avian lineages with Nearctic origins have repeatedly invaded the tropics and radiated throughout South America; whereas, lineages with South American tropical origins remain largely restricted to the confines of the Neotropical region. This previously unrecognized pattern of asymmetric niche conservatism may represent an important and underappreciated contributor to the latitude diversity gradient.","author":[{"dropping-particle":"","family":"Smith","given":"Brian Tilston","non-dropping-particle":"","parse-names":false,"suffix":""},{"dropping-particle":"","family":"Klicka","given":"John","non-dropping-particle":"","parse-names":false,"suffix":""}],"container-title":"Ecography","id":"ITEM-1","issue":"2","issued":{"date-parts":[["2010","5"]]},"page":"333-342","title":"The profound influence of the late Pliocene Panamanian uplift on the exchange, diversification, and distribution of new world birds","type":"article-journal","volume":"33"},"uris":["http://www.mendeley.com/documents/?uuid=20e75252-4f0f-323d-955f-534f3e4d88f7","http://www.mendeley.com/documents/?uuid=90b12f4e-bb06-44c3-b0a9-51d7965be39a"]}],"mendeley":{"formattedCitation":"(Smith and Klicka 2010)","plainTextFormattedCitation":"(Smith and Klicka 2010)","previouslyFormattedCitation":"(Smith and Klicka 2010)"},"properties":{"noteIndex":0},"schema":"https://github.com/citation-style-language/schema/raw/master/csl-citation.json"}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001D4832" w:rsidRPr="001D4832">
        <w:rPr>
          <w:rFonts w:ascii="Times New Roman" w:hAnsi="Times New Roman" w:cs="Times New Roman"/>
          <w:noProof/>
          <w:sz w:val="24"/>
          <w:szCs w:val="24"/>
          <w:lang w:val="en-US"/>
        </w:rPr>
        <w:t>(Smith and Klicka 2010)</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After that, among the Suboscines, a few lineages of Tyrannidae have colonized North America </w:t>
      </w:r>
      <w:r w:rsidRPr="00B86404">
        <w:rPr>
          <w:rFonts w:ascii="Times New Roman" w:hAnsi="Times New Roman" w:cs="Times New Roman"/>
          <w:sz w:val="24"/>
          <w:szCs w:val="24"/>
          <w:lang w:val="en-US"/>
        </w:rPr>
        <w:fldChar w:fldCharType="begin" w:fldLock="1"/>
      </w:r>
      <w:r w:rsidR="001D4832">
        <w:rPr>
          <w:rFonts w:ascii="Times New Roman" w:hAnsi="Times New Roman" w:cs="Times New Roman"/>
          <w:sz w:val="24"/>
          <w:szCs w:val="24"/>
          <w:lang w:val="en-US"/>
        </w:rPr>
        <w:instrText>ADDIN CSL_CITATION {"citationItems":[{"id":"ITEM-1","itemData":{"DOI":"10.1034/j.1600-048X.2002.330301.x","ISBN":"09088857","ISSN":"09088857","PMID":"181","abstract":"Comments on the historical ecology of the South American passerine fauna.  South America as an isolated island continent throughout most of the Tertiary period; Relationship between oscines and suboscines as plausible example of the replacement of major clades of birds by new arrivals.","author":[{"dropping-particle":"","family":"Ricklefs","given":"Robert E.","non-dropping-particle":"","parse-names":false,"suffix":""}],"container-title":"Journal of Avian Biology","id":"ITEM-1","issued":{"date-parts":[["2002"]]},"title":"Splendid isolation: Historical ecology of the South American passerine fauna","type":"article"},"uris":["http://www.mendeley.com/documents/?uuid=a32b5875-f147-428f-9bc9-6539e3c39fbe","http://www.mendeley.com/documents/?uuid=9a3f8710-caae-3304-8eab-b5264c5d5afe"]}],"mendeley":{"formattedCitation":"(Ricklefs 2002)","plainTextFormattedCitation":"(Ricklefs 2002)","previouslyFormattedCitation":"(Ricklefs 2002)"},"properties":{"noteIndex":0},"schema":"https://github.com/citation-style-language/schema/raw/master/csl-citation.json"}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Pr="00B86404">
        <w:rPr>
          <w:rFonts w:ascii="Times New Roman" w:hAnsi="Times New Roman" w:cs="Times New Roman"/>
          <w:noProof/>
          <w:sz w:val="24"/>
          <w:szCs w:val="24"/>
          <w:lang w:val="en-US"/>
        </w:rPr>
        <w:t>(Ricklefs 2002)</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This explain why we have many lineages of Tyrannidae in South America (324 species) and a few in North America (125 species of </w:t>
      </w:r>
      <w:r w:rsidRPr="00B86404">
        <w:rPr>
          <w:rFonts w:ascii="Times New Roman" w:hAnsi="Times New Roman" w:cs="Times New Roman"/>
          <w:sz w:val="24"/>
          <w:szCs w:val="24"/>
          <w:lang w:val="en-US"/>
        </w:rPr>
        <w:lastRenderedPageBreak/>
        <w:t xml:space="preserve">Tyrannidae)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{"citationItems":[{"id":"ITEM-1","itemData":{"DOI":"10.1073/pnas.0903811106","ISSN":"0027-8424","abstract":"The sudden exchange of mammals over the land bridge between the previously isolated continents of North and South America is among the most celebrated events in the faunal history of the New World. This exchange resulted in the rapid merging of continental mammalian faunas that had evolved in almost complete isolation from each other for tens of millions of years. Yet, the wider importance of land bridge-mediated interchange to faunal mixing in other groups is poorly known because of the incompleteness of the fossil record. In particular, the ability of birds to fly may have rendered a land bridge unnecessary for faunal merging. Using molecular dating of the unique bird faunas of the two continents, we show that rates of interchange increased dramatically after land bridge completion in tropical forest-specializing groups, which rarely colonize oceanic islands and have poor dispersal abilities across water barriers, but not in groups comprised of habitat generalists. These results support the role of the land bridge in the merging of the tropical forest faunas of North and South America. In contrast to mammals, the direction of traffic across the land bridge in birds was primarily south to north. The event transformed the tropical avifauna of the New World.","author":[{"dropping-particle":"","family":"Weir","given":"J. T.","non-dropping-particle":"","parse-names":false,"suffix":""},{"dropping-particle":"","family":"Bermingham","given":"E.","non-dropping-particle":"","parse-names":false,"suffix":""},{"dropping-particle":"","family":"Schluter","given":"D.","non-dropping-particle":"","parse-names":false,"suffix":""}],"container-title":"Proceedings of the National Academy of Sciences","id":"ITEM-1","issue":"51","issued":{"date-parts":[["2009","12"]]},"page":"21737-21742","publisher":"Proceedings of the National Academy of Sciences","title":"The Great American Biotic Interchange in birds","type":"article-journal","volume":"106"},"uris":["http://www.mendeley.com/documents/?uuid=bc689e23-ca01-3625-ab7b-3c77d12cccae","http://www.mendeley.com/documents/?uuid=ffadf54c-9a9f-42fd-944e-f33314a0186f"]}],"mendeley":{"formattedCitation":"(Weir et al. 2009)","plainTextFormattedCitation":"(Weir et al. 2009)","previouslyFormattedCitation":"(Weir et al. 2009)"},"properties":{"noteIndex":0},"schema":"https://github.com/citation-style-language/schema/raw/master/csl-citation.json"}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Pr="001D4832">
        <w:rPr>
          <w:rFonts w:ascii="Times New Roman" w:hAnsi="Times New Roman" w:cs="Times New Roman"/>
          <w:noProof/>
          <w:sz w:val="24"/>
          <w:szCs w:val="24"/>
          <w:lang w:val="en-US"/>
        </w:rPr>
        <w:t>(Weir et al. 2009)</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The ability to colonize new regions should be difficulty for Tyrannidae because this family have a tropical forest-inhabiting and most families that have tropical forest-inhabiting required a completed land to cross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{"citationItems":[{"id":"ITEM-1","itemData":{"DOI":"10.1073/pnas.0903811106","ISSN":"0027-8424","abstract":"The sudden exchange of mammals over the land bridge between the previously isolated continents of North and South America is among the most celebrated events in the faunal history of the New World. This exchange resulted in the rapid merging of continental mammalian faunas that had evolved in almost complete isolation from each other for tens of millions of years. Yet, the wider importance of land bridge-mediated interchange to faunal mixing in other groups is poorly known because of the incompleteness of the fossil record. In particular, the ability of birds to fly may have rendered a land bridge unnecessary for faunal merging. Using molecular dating of the unique bird faunas of the two continents, we show that rates of interchange increased dramatically after land bridge completion in tropical forest-specializing groups, which rarely colonize oceanic islands and have poor dispersal abilities across water barriers, but not in groups comprised of habitat generalists. These results support the role of the land bridge in the merging of the tropical forest faunas of North and South America. In contrast to mammals, the direction of traffic across the land bridge in birds was primarily south to north. The event transformed the tropical avifauna of the New World.","author":[{"dropping-particle":"","family":"Weir","given":"J. T.","non-dropping-particle":"","parse-names":false,"suffix":""},{"dropping-particle":"","family":"Bermingham","given":"E.","non-dropping-particle":"","parse-names":false,"suffix":""},{"dropping-particle":"","family":"Schluter","given":"D.","non-dropping-particle":"","parse-names":false,"suffix":""}],"container-title":"Proceedings of the National Academy of Sciences","id":"ITEM-1","issue":"51","issued":{"date-parts":[["2009","12"]]},"page":"21737-21742","publisher":"Proceedings of the National Academy of Sciences","title":"The Great American Biotic Interchange in birds","type":"article-journal","volume":"106"},"uris":["http://www.mendeley.com/documents/?uuid=ffadf54c-9a9f-42fd-944e-f33314a0186f","http://www.mendeley.com/documents/?uuid=bc689e23-ca01-3625-ab7b-3c77d12cccae"]}],"mendeley":{"formattedCitation":"(Weir et al. 2009)","plainTextFormattedCitation":"(Weir et al. 2009)","previouslyFormattedCitation":"(Weir et al. 2009)"},"properties":{"noteIndex":0},"schema":"https://github.com/citation-style-language/schema/raw/master/csl-citation.json"}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Pr="001D4832">
        <w:rPr>
          <w:rFonts w:ascii="Times New Roman" w:hAnsi="Times New Roman" w:cs="Times New Roman"/>
          <w:noProof/>
          <w:sz w:val="24"/>
          <w:szCs w:val="24"/>
          <w:lang w:val="en-US"/>
        </w:rPr>
        <w:t>(Weir et al. 2009)</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So, the interchange of species between South America to North America only succeeds when the Isthmus of Panama was closed since this event creates a completed land to cross. Also, the characteristic of the most Suboscines, is they are restricted to rain forest interiors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{"citationItems":[{"id":"ITEM-1","itemData":{"DOI":"10.1111/jbi.12346","ISBN":"1365-2699","ISSN":"13652699","abstract":"Aim One prominent explanation for the latitudinal gradient in biodiversity proposes that its prime cause is the greater age and/or higher origination rates of tropical clades, and the infrequent or delayed dispersal of their component species into temperate regions. An alternative is that species’ carrying capacities vary regionally, which influences rates of time-averaged diversification via eco- logical opportunity. We contrast these hypotheses, in order to assess potential historical influences upon the latitudinal gradient of New World passerine birds (order Passeriformes), comparing patterns among the two suborders present (oscines and suboscines), which are known to have had different routes of dispersal across the region. Location New World. Methods We examine diversity patterns, their abiotic and biotic correlates, and the distributions of phylogenetically old and young species. Results Strong latitudinal gradients are present within both oscine and subos- cine birds, with maximum diversity towards the equator, but their overall shapes differ. Among the oscines, older lineages are found towards the north, with progressively younger lineages present further south. Regional variation in oscine richness is statistically well explained by a combination of productivity and elevation (R2 = 0.76). In contrast, few suboscine groups have colonized the north, so their current diversity is well correlated with temperature season- ality (R2 = 0.74). Main conclusions Because the oscines colonized the Americas from the north, their latitudinal gradient must reflect regional differences in time-aver- aged diversification rates, and not the time present within a region. The rich- ness patterns derived from phylogenetic data and the strong predictive power of the normalized difference vegetation index (NDVI) suggest that the radia- tion of the oscines is consistent with the idea that entry into a new region stimulates a burst of diversification, which is higher and/or continues for longer in areas with greater carrying capacity. Conversely, the suboscine distri- butions potentially reflect a large historical barrier to dispersal and niche con- servatism of climatic tolerances, possibly coupled with competition from the oscines. Although contemporary conditions can explain much of the passerine diversity patterns, history has had an important influence on the taxonomic composition of this gradient","author":[{"dropping-particle":"","family":"Kennedy","given":"Jonathan D.","non-dropping-particle":"","parse-names":false,"suffix":""},{"dropping-particle":"","family":"Wang","given":"Zhiheng","non-dropping-particle":"","parse-names":false,"suffix":""},{"dropping-particle":"","family":"Weir","given":"Jason T.","non-dropping-particle":"","parse-names":false,"suffix":""},{"dropping-particle":"","family":"Rahbek","given":"Carsten","non-dropping-particle":"","parse-names":false,"suffix":""},{"dropping-particle":"","family":"Fjeldså","given":"Jon","non-dropping-particle":"","parse-names":false,"suffix":""},{"dropping-particle":"","family":"Price","given":"Trevor D.","non-dropping-particle":"","parse-names":false,"suffix":""}],"container-title":"Journal of Biogeography","id":"ITEM-1","issued":{"date-parts":[["2014"]]},"title":"Into and out of the tropics: The generation of the latitudinal gradient among New World passerine birds","type":"article-journal"},"uris":["http://www.mendeley.com/documents/?uuid=9604450f-9b6f-4b9d-9235-6ab906b18ccc","http://www.mendeley.com/documents/?uuid=02728680-7463-39ba-bcb2-b2b3ae796860"]}],"mendeley":{"formattedCitation":"(Kennedy et al. 2014)","plainTextFormattedCitation":"(Kennedy et al. 2014)","previouslyFormattedCitation":"(Kennedy et al. 2014)"},"properties":{"noteIndex":0},"schema":"https://github.com/citation-style-language/schema/raw/master/csl-citation.json"}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Pr="001D4832">
        <w:rPr>
          <w:rFonts w:ascii="Times New Roman" w:hAnsi="Times New Roman" w:cs="Times New Roman"/>
          <w:noProof/>
          <w:sz w:val="24"/>
          <w:szCs w:val="24"/>
          <w:lang w:val="en-US"/>
        </w:rPr>
        <w:t>(Kennedy et al. 2014)</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and explain why the dispersal event occur only when the </w:t>
      </w:r>
      <w:proofErr w:type="spellStart"/>
      <w:r w:rsidRPr="00B86404">
        <w:rPr>
          <w:rFonts w:ascii="Times New Roman" w:hAnsi="Times New Roman" w:cs="Times New Roman"/>
          <w:sz w:val="24"/>
          <w:szCs w:val="24"/>
          <w:lang w:val="en-US"/>
        </w:rPr>
        <w:t>Istmo</w:t>
      </w:r>
      <w:proofErr w:type="spellEnd"/>
      <w:r w:rsidRPr="00B86404">
        <w:rPr>
          <w:rFonts w:ascii="Times New Roman" w:hAnsi="Times New Roman" w:cs="Times New Roman"/>
          <w:sz w:val="24"/>
          <w:szCs w:val="24"/>
          <w:lang w:val="en-US"/>
        </w:rPr>
        <w:t xml:space="preserve"> of Panama are closed, even though bird have the capability of flying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{"citationItems":[{"id":"ITEM-1","itemData":{"DOI":"10.1073/pnas.0903811106","ISSN":"0027-8424","abstract":"The sudden exchange of mammals over the land bridge between the previously isolated continents of North and South America is among the most celebrated events in the faunal history of the New World. This exchange resulted in the rapid merging of continental mammalian faunas that had evolved in almost complete isolation from each other for tens of millions of years. Yet, the wider importance of land bridge-mediated interchange to faunal mixing in other groups is poorly known because of the incompleteness of the fossil record. In particular, the ability of birds to fly may have rendered a land bridge unnecessary for faunal merging. Using molecular dating of the unique bird faunas of the two continents, we show that rates of interchange increased dramatically after land bridge completion in tropical forest-specializing groups, which rarely colonize oceanic islands and have poor dispersal abilities across water barriers, but not in groups comprised of habitat generalists. These results support the role of the land bridge in the merging of the tropical forest faunas of North and South America. In contrast to mammals, the direction of traffic across the land bridge in birds was primarily south to north. The event transformed the tropical avifauna of the New World.","author":[{"dropping-particle":"","family":"Weir","given":"J. T.","non-dropping-particle":"","parse-names":false,"suffix":""},{"dropping-particle":"","family":"Bermingham","given":"E.","non-dropping-particle":"","parse-names":false,"suffix":""},{"dropping-particle":"","family":"Schluter","given":"D.","non-dropping-particle":"","parse-names":false,"suffix":""}],"container-title":"Proceedings of the National Academy of Sciences","id":"ITEM-1","issue":"51","issued":{"date-parts":[["2009","12"]]},"page":"21737-21742","publisher":"Proceedings of the National Academy of Sciences","title":"The Great American Biotic Interchange in birds","type":"article-journal","volume":"106"},"uris":["http://www.mendeley.com/documents/?uuid=ffadf54c-9a9f-42fd-944e-f33314a0186f","http://www.mendeley.com/documents/?uuid=bc689e23-ca01-3625-ab7b-3c77d12cccae"]}],"mendeley":{"formattedCitation":"(Weir et al. 2009)","plainTextFormattedCitation":"(Weir et al. 2009)","previouslyFormattedCitation":"(Weir et al. 2009)"},"properties":{"noteIndex":0},"schema":"https://github.com/citation-style-language/schema/raw/master/csl-citation.json"}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Pr="001D4832">
        <w:rPr>
          <w:rFonts w:ascii="Times New Roman" w:hAnsi="Times New Roman" w:cs="Times New Roman"/>
          <w:noProof/>
          <w:sz w:val="24"/>
          <w:szCs w:val="24"/>
          <w:lang w:val="en-US"/>
        </w:rPr>
        <w:t>(Weir et al. 2009)</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Thus cluster assemblages in temperate biomes show that a few lineages managed to cross to North America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{"citationItems":[{"id":"ITEM-1","itemData":{"DOI":"10.1111/j.1463-6409.2008.00325.x","ISSN":"03003256","abstract":"Tyrant flycatchers constitute a substantial component of the land bird fauna in all South American habitats. Past interpretations of the morphological and ecological evolution in the group have been hampered by the lack of a well-resolved hypothesis of their phylogenetic interrelationships. Here, we present a well-resolved phylogeny based on DNA sequences from three nuclear introns for 128 taxa. Our results confirm much of the overall picture of Tyrannidae relationships, and also identify several novel relationships. The genera Onychorhynchus, Myiobius and Terenotriccus are placed outside Tyrannidae and may be more closely related to Tityridae. Tyrannidae consists of two main lineages. An expanded pipromorphine clade includes flatbills, tody-tyrants and antpipits, and also Phylloscartes and Pogonotriccus. The spadebills, Neopipo and Tachuris are their closest relatives. The remainder of the tyrant flycatchers forms a well-supported clade, subdivided in two large subclades, which differ consistently in foraging behaviour, the perch-gleaning elaeniines and the sallying myiarchines, tyrannines and fluvicolines. A third clade is formed by the genera Myiotriccus, Pyrrhomyias, Hirundinea and three species currently placed in Myiophobus. Ancestral habitat reconstruction and divergence date estimation suggest that early divergence events in Tyrannida took place in a humid forest environment during the Oligocene. Large-scale diversification in open habitats is confined to the clade consisting of the elaeniines, myiarchines, tyrannines and fluvicolines. This radiation correlates in time to the expansion of semi-open and open habitats from the mid-Miocene (c. 15 Mya) onwards. The pipromorphine, elaeniine and myiarchine-tyrannine-fluvicoline clades each employ distinct foraging strategies (upward striking, perch-gleaning and sallying, respectively), but the degree of diversity in morphology and microhabitat exploitation is markedly different between these clades. While the pipromorphines and elaeniines each are remarkably homogenous in morphology and exploit a restricted range of microhabitats, the myiarchine-tyrannine-fluvicoline clade is more diverse in these respects. This greater ecological diversity, especially as manifested in their success in colonizing a wider spectrum of open habitats, appears to be connected to a greater adaptive flexibility of the search-and-sally foraging behaviour.","author":[{"dropping-particle":"","family":"Ohlson","given":"Jan","non-dropping-particle":"","parse-names":false,"suffix":""},{"dropping-particle":"","family":"Fjeldså","given":"Jon","non-dropping-particle":"","parse-names":false,"suffix":""},{"dropping-particle":"","family":"Ericson","given":"Per G.P.","non-dropping-particle":"","parse-names":false,"suffix":""}],"container-title":"Zoologica Scripta","id":"ITEM-1","issue":"3","issued":{"date-parts":[["2008"]]},"page":"315-335","title":"Tyrant flycatchers coming out in the open: Phylogeny and ecological radiation of Tyrannidae (Aves, Passeriformes)","type":"article-journal","volume":"37"},"uris":["http://www.mendeley.com/documents/?uuid=545d4402-e6b4-4157-bd95-e3d18edbb2eb","http://www.mendeley.com/documents/?uuid=60fea7de-de69-439a-97e5-e460896aa92f"]}],"mendeley":{"formattedCitation":"(Ohlson et al. 2008)","plainTextFormattedCitation":"(Ohlson et al. 2008)","previouslyFormattedCitation":"(Ohlson et al. 2008)"},"properties":{"noteIndex":0},"schema":"https://github.com/citation-style-language/schema/raw/master/csl-citation.json"}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Pr="001D4832">
        <w:rPr>
          <w:rFonts w:ascii="Times New Roman" w:hAnsi="Times New Roman" w:cs="Times New Roman"/>
          <w:noProof/>
          <w:sz w:val="24"/>
          <w:szCs w:val="24"/>
          <w:lang w:val="en-US"/>
        </w:rPr>
        <w:t>(Ohlson et al. 2008)</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The old age of the assemblage in the tropics found could be explained by the fact that the origin of this family is in South America, more specifically,  inside tropical rainforests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{"citationItems":[{"id":"ITEM-1","itemData":{"DOI":"10.1111/j.1463-6409.2008.00325.x","ISSN":"03003256","abstract":"Tyrant flycatchers constitute a substantial component of the land bird fauna in all South American habitats. Past interpretations of the morphological and ecological evolution in the group have been hampered by the lack of a well-resolved hypothesis of their phylogenetic interrelationships. Here, we present a well-resolved phylogeny based on DNA sequences from three nuclear introns for 128 taxa. Our results confirm much of the overall picture of Tyrannidae relationships, and also identify several novel relationships. The genera Onychorhynchus, Myiobius and Terenotriccus are placed outside Tyrannidae and may be more closely related to Tityridae. Tyrannidae consists of two main lineages. An expanded pipromorphine clade includes flatbills, tody-tyrants and antpipits, and also Phylloscartes and Pogonotriccus. The spadebills, Neopipo and Tachuris are their closest relatives. The remainder of the tyrant flycatchers forms a well-supported clade, subdivided in two large subclades, which differ consistently in foraging behaviour, the perch-gleaning elaeniines and the sallying myiarchines, tyrannines and fluvicolines. A third clade is formed by the genera Myiotriccus, Pyrrhomyias, Hirundinea and three species currently placed in Myiophobus. Ancestral habitat reconstruction and divergence date estimation suggest that early divergence events in Tyrannida took place in a humid forest environment during the Oligocene. Large-scale diversification in open habitats is confined to the clade consisting of the elaeniines, myiarchines, tyrannines and fluvicolines. This radiation correlates in time to the expansion of semi-open and open habitats from the mid-Miocene (c. 15 Mya) onwards. The pipromorphine, elaeniine and myiarchine-tyrannine-fluvicoline clades each employ distinct foraging strategies (upward striking, perch-gleaning and sallying, respectively), but the degree of diversity in morphology and microhabitat exploitation is markedly different between these clades. While the pipromorphines and elaeniines each are remarkably homogenous in morphology and exploit a restricted range of microhabitats, the myiarchine-tyrannine-fluvicoline clade is more diverse in these respects. This greater ecological diversity, especially as manifested in their success in colonizing a wider spectrum of open habitats, appears to be connected to a greater adaptive flexibility of the search-and-sally foraging behaviour.","author":[{"dropping-particle":"","family":"Ohlson","given":"Jan","non-dropping-particle":"","parse-names":false,"suffix":""},{"dropping-particle":"","family":"Fjeldså","given":"Jon","non-dropping-particle":"","parse-names":false,"suffix":""},{"dropping-particle":"","family":"Ericson","given":"Per G.P.","non-dropping-particle":"","parse-names":false,"suffix":""}],"container-title":"Zoologica Scripta","id":"ITEM-1","issue":"3","issued":{"date-parts":[["2008"]]},"page":"315-335","title":"Tyrant flycatchers coming out in the open: Phylogeny and ecological radiation of Tyrannidae (Aves, Passeriformes)","type":"article-journal","volume":"37"},"uris":["http://www.mendeley.com/documents/?uuid=545d4402-e6b4-4157-bd95-e3d18edbb2eb","http://www.mendeley.com/documents/?uuid=60fea7de-de69-439a-97e5-e460896aa92f"]}],"mendeley":{"formattedCitation":"(Ohlson et al. 2008)","plainTextFormattedCitation":"(Ohlson et al. 2008)","previouslyFormattedCitation":"(Ohlson et al. 2008)"},"properties":{"noteIndex":0},"schema":"https://github.com/citation-style-language/schema/raw/master/csl-citation.json"}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Pr="001D4832">
        <w:rPr>
          <w:rFonts w:ascii="Times New Roman" w:hAnsi="Times New Roman" w:cs="Times New Roman"/>
          <w:noProof/>
          <w:sz w:val="24"/>
          <w:szCs w:val="24"/>
          <w:lang w:val="en-US"/>
        </w:rPr>
        <w:t>(Ohlson et al. 2008)</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w:t>
      </w:r>
    </w:p>
    <w:p w14:paraId="2651E85F" w14:textId="64F009AA" w:rsidR="00B86404" w:rsidRPr="00B86404" w:rsidRDefault="00B86404" w:rsidP="00865181">
      <w:pPr>
        <w:spacing w:after="0" w:line="480" w:lineRule="auto"/>
        <w:rPr>
          <w:rFonts w:ascii="Times New Roman" w:hAnsi="Times New Roman" w:cs="Times New Roman"/>
          <w:sz w:val="24"/>
          <w:szCs w:val="24"/>
          <w:lang w:val="en-US"/>
        </w:rPr>
      </w:pPr>
      <w:r w:rsidRPr="00B86404">
        <w:rPr>
          <w:rFonts w:ascii="Times New Roman" w:hAnsi="Times New Roman" w:cs="Times New Roman"/>
          <w:sz w:val="24"/>
          <w:szCs w:val="24"/>
          <w:lang w:val="en-US"/>
        </w:rPr>
        <w:t xml:space="preserve">To conclude, our work comes with two caveats. First, the estimation of the ancestral area is based on the results of </w:t>
      </w:r>
      <w:proofErr w:type="spellStart"/>
      <w:r w:rsidRPr="00B86404">
        <w:rPr>
          <w:rFonts w:ascii="Times New Roman" w:hAnsi="Times New Roman" w:cs="Times New Roman"/>
          <w:sz w:val="24"/>
          <w:szCs w:val="24"/>
          <w:lang w:val="en-US"/>
        </w:rPr>
        <w:t>BioGEOBEARS</w:t>
      </w:r>
      <w:proofErr w:type="spellEnd"/>
      <w:r w:rsidRPr="00B86404">
        <w:rPr>
          <w:rFonts w:ascii="Times New Roman" w:hAnsi="Times New Roman" w:cs="Times New Roman"/>
          <w:sz w:val="24"/>
          <w:szCs w:val="24"/>
          <w:lang w:val="en-US"/>
        </w:rPr>
        <w:t xml:space="preserve"> what could be controversial. In our case, the best probability of the data given the model was </w:t>
      </w:r>
      <w:proofErr w:type="spellStart"/>
      <w:r w:rsidRPr="00B86404">
        <w:rPr>
          <w:rFonts w:ascii="Times New Roman" w:hAnsi="Times New Roman" w:cs="Times New Roman"/>
          <w:sz w:val="24"/>
          <w:szCs w:val="24"/>
          <w:lang w:val="en-US"/>
        </w:rPr>
        <w:t>BayArea+J</w:t>
      </w:r>
      <w:proofErr w:type="spellEnd"/>
      <w:r w:rsidRPr="00B86404">
        <w:rPr>
          <w:rFonts w:ascii="Times New Roman" w:hAnsi="Times New Roman" w:cs="Times New Roman"/>
          <w:sz w:val="24"/>
          <w:szCs w:val="24"/>
          <w:lang w:val="en-US"/>
        </w:rPr>
        <w:t xml:space="preserve">. We assumed that no range evolution occurs at cladogenesis, which means that the ancestral range is copied to both daughters’ lineages. Also, prior to the ancestral range estimation, we had to classify the biomes. It is essential to note that the classification used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{"citationItems":[{"id":"ITEM-1","itemData":{"DOI":"10.1641/0006-3568(2001)051[0933:TEOTWA]2.0.CO;2","ISBN":"0006-3568","ISSN":"0006-3568","PMID":"437","abstract":"A NEW GLOBAL MAP OF TERRESTRIAL ECOREGIONS PROVIDES AN INNOVATIVE TOOL FOR CONSERVING BIODIVERSITY","author":[{"dropping-particle":"","family":"Olson","given":"David M.","non-dropping-particle":"","parse-names":false,"suffix":""},{"dropping-particle":"","family":"Dinerstein","given":"Eric","non-dropping-particle":"","parse-names":false,"suffix":""},{"dropping-particle":"","family":"Wikramanayake","given":"Eric D.","non-dropping-particle":"","parse-names":false,"suffix":""},{"dropping-particle":"","family":"Burgess","given":"Neil D.","non-dropping-particle":"","parse-names":false,"suffix":""},{"dropping-particle":"","family":"Powell","given":"George V. N.","non-dropping-particle":"","parse-names":false,"suffix":""},{"dropping-particle":"","family":"Underwood","given":"Emma C.","non-dropping-particle":"","parse-names":false,"suffix":""},{"dropping-particle":"","family":"D'amico","given":"Jennifer A.","non-dropping-particle":"","parse-names":false,"suffix":""},{"dropping-particle":"","family":"Itoua","given":"Illanga","non-dropping-particle":"","parse-names":false,"suffix":""},{"dropping-particle":"","family":"Strand","given":"Holly E.","non-dropping-particle":"","parse-names":false,"suffix":""},{"dropping-particle":"","family":"Morrison","given":"John C.","non-dropping-particle":"","parse-names":false,"suffix":""},{"dropping-particle":"","family":"Loucks","given":"Colby J.","non-dropping-particle":"","parse-names":false,"suffix":""},{"dropping-particle":"","family":"Allnutt","given":"Thomas F.","non-dropping-particle":"","parse-names":false,"suffix":""},{"dropping-particle":"","family":"Ricketts","given":"Taylor H.","non-dropping-particle":"","parse-names":false,"suffix":""},{"dropping-particle":"","family":"Kura","given":"Yumiko","non-dropping-particle":"","parse-names":false,"suffix":""},{"dropping-particle":"","family":"Lamoreux","given":"John F.","non-dropping-particle":"","parse-names":false,"suffix":""},{"dropping-particle":"","family":"Wettengel","given":"Wesley W.","non-dropping-particle":"","parse-names":false,"suffix":""},{"dropping-particle":"","family":"Hedao","given":"Prashant","non-dropping-particle":"","parse-names":false,"suffix":""},{"dropping-particle":"","family":"Kassem","given":"Kenneth R.","non-dropping-particle":"","parse-names":false,"suffix":""}],"container-title":"BioScience","id":"ITEM-1","issued":{"date-parts":[["2001"]]},"title":"Terrestrial Ecoregions of the World: A New Map of Life on Earth","type":"article-journal"},"uris":["http://www.mendeley.com/documents/?uuid=6269abd8-83f9-3560-b304-13a2332c9e83","http://www.mendeley.com/documents/?uuid=997b1c6c-5b0c-4abe-ba90-11c1e83d3df0"]}],"mendeley":{"formattedCitation":"(Olson et al. 2001b)","plainTextFormattedCitation":"(Olson et al. 2001b)","previouslyFormattedCitation":"(Olson et al. 2001b)"},"properties":{"noteIndex":0},"schema":"https://github.com/citation-style-language/schema/raw/master/csl-citation.json"}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001D4832" w:rsidRPr="001D4832">
        <w:rPr>
          <w:rFonts w:ascii="Times New Roman" w:hAnsi="Times New Roman" w:cs="Times New Roman"/>
          <w:noProof/>
          <w:sz w:val="24"/>
          <w:szCs w:val="24"/>
          <w:lang w:val="en-US"/>
        </w:rPr>
        <w:t>(Olson et al. 2001b)</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could express the history of occupation of the ancestor or not. Therefore, the first caveat is that the ancestral range estimation is based on the result of </w:t>
      </w:r>
      <w:proofErr w:type="spellStart"/>
      <w:r w:rsidRPr="00B86404">
        <w:rPr>
          <w:rFonts w:ascii="Times New Roman" w:hAnsi="Times New Roman" w:cs="Times New Roman"/>
          <w:sz w:val="24"/>
          <w:szCs w:val="24"/>
          <w:lang w:val="en-US"/>
        </w:rPr>
        <w:t>BioGEOBEARS</w:t>
      </w:r>
      <w:proofErr w:type="spellEnd"/>
      <w:r w:rsidRPr="00B86404">
        <w:rPr>
          <w:rFonts w:ascii="Times New Roman" w:hAnsi="Times New Roman" w:cs="Times New Roman"/>
          <w:sz w:val="24"/>
          <w:szCs w:val="24"/>
          <w:lang w:val="en-US"/>
        </w:rPr>
        <w:t xml:space="preserve"> which is a result of the biome classification adopted and the model used. </w:t>
      </w:r>
    </w:p>
    <w:p w14:paraId="2F4C52F7" w14:textId="0F24B3E4" w:rsidR="00B86404" w:rsidRPr="00B86404" w:rsidRDefault="00B86404" w:rsidP="00865181">
      <w:pPr>
        <w:spacing w:after="0" w:line="480" w:lineRule="auto"/>
        <w:rPr>
          <w:rFonts w:ascii="Times New Roman" w:hAnsi="Times New Roman" w:cs="Times New Roman"/>
          <w:color w:val="000000"/>
          <w:sz w:val="24"/>
          <w:szCs w:val="24"/>
          <w:lang w:val="en-US" w:eastAsia="pt-BR"/>
        </w:rPr>
      </w:pPr>
      <w:r w:rsidRPr="00B86404">
        <w:rPr>
          <w:rFonts w:ascii="Times New Roman" w:hAnsi="Times New Roman" w:cs="Times New Roman"/>
          <w:sz w:val="24"/>
          <w:szCs w:val="24"/>
          <w:lang w:val="en-US"/>
        </w:rPr>
        <w:t xml:space="preserve">The second caveat is the lack of good fossil record, particularly in tropical biomes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{"citationItems":[{"id":"ITEM-1","itemData":{"DOI":"10.1073/pnas.0903811106","ISSN":"0027-8424","abstract":"The sudden exchange of mammals over the land bridge between the previously isolated continents of North and South America is among the most celebrated events in the faunal history of the New World. This exchange resulted in the rapid merging of continental mammalian faunas that had evolved in almost complete isolation from each other for tens of millions of years. Yet, the wider importance of land bridge-mediated interchange to faunal mixing in other groups is poorly known because of the incompleteness of the fossil record. In particular, the ability of birds to fly may have rendered a land bridge unnecessary for faunal merging. Using molecular dating of the unique bird faunas of the two continents, we show that rates of interchange increased dramatically after land bridge completion in tropical forest-specializing groups, which rarely colonize oceanic islands and have poor dispersal abilities across water barriers, but not in groups comprised of habitat generalists. These results support the role of the land bridge in the merging of the tropical forest faunas of North and South America. In contrast to mammals, the direction of traffic across the land bridge in birds was primarily south to north. The event transformed the tropical avifauna of the New World.","author":[{"dropping-particle":"","family":"Weir","given":"J. T.","non-dropping-particle":"","parse-names":false,"suffix":""},{"dropping-particle":"","family":"Bermingham","given":"E.","non-dropping-particle":"","parse-names":false,"suffix":""},{"dropping-particle":"","family":"Schluter","given":"D.","non-dropping-particle":"","parse-names":false,"suffix":""}],"container-title":"Proceedings of the National Academy of Sciences","id":"ITEM-1","issue":"51","issued":{"date-parts":[["2009","12"]]},"page":"21737-21742","publisher":"Proceedings of the National Academy of Sciences","title":"The Great American Biotic Interchange in birds","type":"article-journal","volume":"106"},"uris":["http://www.mendeley.com/documents/?uuid=ffadf54c-9a9f-42fd-944e-f33314a0186f","http://www.mendeley.com/documents/?uuid=bc689e23-ca01-3625-ab7b-3c77d12cccae"]}],"mendeley":{"formattedCitation":"(Weir et al. 2009)","plainTextFormattedCitation":"(Weir et al. 2009)","previouslyFormattedCitation":"(Weir et al. 2009)"},"properties":{"noteIndex":0},"schema":"https://github.com/citation-style-language/schema/raw/master/csl-citation.json"}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Pr="001D4832">
        <w:rPr>
          <w:rFonts w:ascii="Times New Roman" w:hAnsi="Times New Roman" w:cs="Times New Roman"/>
          <w:noProof/>
          <w:sz w:val="24"/>
          <w:szCs w:val="24"/>
          <w:lang w:val="en-US"/>
        </w:rPr>
        <w:t>(Weir et al. 2009)</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since avian bones are thin and light as a consequence fossilize poorly </w:t>
      </w:r>
      <w:r w:rsidRPr="00B86404">
        <w:rPr>
          <w:rFonts w:ascii="Times New Roman" w:hAnsi="Times New Roman" w:cs="Times New Roman"/>
          <w:sz w:val="24"/>
          <w:szCs w:val="24"/>
          <w:lang w:val="en-US"/>
        </w:rPr>
        <w:lastRenderedPageBreak/>
        <w:fldChar w:fldCharType="begin" w:fldLock="1"/>
      </w:r>
      <w:r w:rsidR="006D7A4B">
        <w:rPr>
          <w:rFonts w:ascii="Times New Roman" w:hAnsi="Times New Roman" w:cs="Times New Roman"/>
          <w:sz w:val="24"/>
          <w:szCs w:val="24"/>
          <w:lang w:val="en-US"/>
        </w:rPr>
        <w:instrText>ADDIN CSL_CITATION {"citationItems":[{"id":"ITEM-1","itemData":{"DOI":"10.1111/j.1600-0587.2009.06335.x","ISSN":"09067590","abstract":"Separated throughout most of the Cenozoic era, North and South America were joined during the mid-Pliocene when the uplift of Panama formed a land bridge between these two continents. The fossil record indicates that this connection allowed an unprecedented degree of inter-continental exchange to occur between unique, previously isolated biotic assemblages, a phenomenon now recognized as the ‘‘Great American Biotic Interchange’’. However, a relatively poor avian fossil record has prevented our understanding the role of the land bridge in shaping New World avian communities. To address the question of avian participation in the GABI, we compiled 64 avian phylogenetic studies and applied a relaxed molecular clock to estimate the timing of trans-isthmus diversification events. Here, we show that a significant pulse of avian interchange occurred in concert with the isthmus uplift. The avian exchange was temporally consistent with the well understood mammalian interchange, despite the presumed greater vagility of birds. Birds inhabiting a variety of habitats and elevational zones responded to the newly available corridor. Within the tropics, exchange was equal in both directions although between extratropical and tropical regions it was not. Avian lineages with Nearctic origins have repeatedly invaded the tropics and radiated throughout South America; whereas, lineages with South American tropical origins remain largely restricted to the confines of the Neotropical region. This previously unrecognized pattern of asymmetric niche conservatism may represent an important and underappreciated contributor to the latitude diversity gradient.","author":[{"dropping-particle":"","family":"Smith","given":"Brian Tilston","non-dropping-particle":"","parse-names":false,"suffix":""},{"dropping-particle":"","family":"Klicka","given":"John","non-dropping-particle":"","parse-names":false,"suffix":""}],"container-title":"Ecography","id":"ITEM-1","issue":"2","issued":{"date-parts":[["2010","5"]]},"page":"333-342","title":"The profound influence of the late Pliocene Panamanian uplift on the exchange, diversification, and distribution of new world birds","type":"article-journal","volume":"33"},"uris":["http://www.mendeley.com/documents/?uuid=90b12f4e-bb06-44c3-b0a9-51d7965be39a","http://www.mendeley.com/documents/?uuid=20e75252-4f0f-323d-955f-534f3e4d88f7"]}],"mendeley":{"formattedCitation":"(Smith and Klicka 2010)","plainTextFormattedCitation":"(Smith and Klicka 2010)","previouslyFormattedCitation":"(Smith and Klicka 2010)"},"properties":{"noteIndex":0},"schema":"https://github.com/citation-style-language/schema/raw/master/csl-citation.json"}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001D4832" w:rsidRPr="001D4832">
        <w:rPr>
          <w:rFonts w:ascii="Times New Roman" w:hAnsi="Times New Roman" w:cs="Times New Roman"/>
          <w:noProof/>
          <w:sz w:val="24"/>
          <w:szCs w:val="24"/>
          <w:lang w:val="en-US"/>
        </w:rPr>
        <w:t>(Smith and Klicka 2010)</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Also, more specifically, the fossil record of New World Suboscines is very sparse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{"citationItems":[{"id":"ITEM-1","itemData":{"DOI":"10.1016/j.ympev.2014.06.025","ISSN":"10959513","abstract":"We inferred the phylogenetic relationships, divergence time and biogeography of Conopophagidae (gnateaters) based on sequence data of mitochondrial genes (ND2, ND3 and cytb) and nuclear introns (TGFB2 and G3PDH) from 45 tissue samples (43 Conopophaga and 2 Pittasoma) representing all currently recognized species of the family and the majority of subspecies. Phylogenetic relationships were estimated by maximum likelihood and Bayesian inference. Divergence time estimates were obtained based on a Bayesian relaxed clock model. These chronograms were used to calculate diversification rates and reconstruct ancestral areas of the genus Conopophaga. The phylogenetic analyses support the reciprocal monophyly of the two genera, Conopophaga and Pittasoma. All species were monophyletic with the exception of C. lineata, as C. lineata cearae did not cluster with the other two C. lineata subspecies. Divergence time estimates for Conopophagidae suggested that diversification took place during the Neogene, and that the diversification rate within Conopophaga clade was highest in the late Miocene, followed by a slower diversification rate, suggesting a diversity-dependent pattern. Our analyses of the diversification of family Conopophagidae provided a scenario for evolution in Terra Firme forest across tropical South America. The spatio-temporal pattern suggests that Conopophaga originated in the Brazilian Shield and that a complex sequence of events possibly related to the Andean uplift and infilling of former sedimentation basins and erosion cycles shaped the current distribution and diversity of this genus. © 2014 Elsevier Inc.","author":[{"dropping-particle":"","family":"Batalha-Filho","given":"Henrique","non-dropping-particle":"","parse-names":false,"suffix":""},{"dropping-particle":"","family":"Pessoa","given":"Rodrigo O.","non-dropping-particle":"","parse-names":false,"suffix":""},{"dropping-particle":"","family":"Fabre","given":"Pierre Henri","non-dropping-particle":"","parse-names":false,"suffix":""},{"dropping-particle":"","family":"Fjeldså","given":"Jon","non-dropping-particle":"","parse-names":false,"suffix":""},{"dropping-particle":"","family":"Irestedt","given":"Martin","non-dropping-particle":"","parse-names":false,"suffix":""},{"dropping-particle":"","family":"Ericson","given":"Per G.P.","non-dropping-particle":"","parse-names":false,"suffix":""},{"dropping-particle":"","family":"Silveira","given":"Luís F.","non-dropping-particle":"","parse-names":false,"suffix":""},{"dropping-particle":"","family":"Miyaki","given":"Cristina Y.","non-dropping-particle":"","parse-names":false,"suffix":""}],"container-title":"Molecular Phylogenetics and Evolution","id":"ITEM-1","issue":"1","issued":{"date-parts":[["2014"]]},"page":"422-432","publisher":"Elsevier Inc.","title":"Phylogeny and historical biogeography of gnateaters (Passeriformes, Conopophagidae) in the South America forests","type":"article-journal","volume":"79"},"uris":["http://www.mendeley.com/documents/?uuid=b6a33097-7228-46b5-900b-1bad2a07ee37","http://www.mendeley.com/documents/?uuid=d0134903-5e38-416f-89d8-547ee6215bbb"]}],"mendeley":{"formattedCitation":"(Batalha-Filho et al. 2014)","plainTextFormattedCitation":"(Batalha-Filho et al. 2014)","previouslyFormattedCitation":"(Batalha-Filho et al. 2014)"},"properties":{"noteIndex":0},"schema":"https://github.com/citation-style-language/schema/raw/master/csl-citation.json"}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Pr="001D4832">
        <w:rPr>
          <w:rFonts w:ascii="Times New Roman" w:hAnsi="Times New Roman" w:cs="Times New Roman"/>
          <w:noProof/>
          <w:sz w:val="24"/>
          <w:szCs w:val="24"/>
          <w:lang w:val="en-US"/>
        </w:rPr>
        <w:t>(Batalha-Filho et al. 2014)</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For example, the results of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 xml:space="preserve">ADDIN CSL_CITATION {"citationItems":[{"id":"ITEM-1","itemData":{"DOI":"10.1073/pnas.1813206116","ISSN":"0027-8424","abstract":"&lt;p&gt;Avian diversification has been influenced by global climate change, plate tectonic movements, and mass extinction events. However, the impact of these factors on the diversification of the hyperdiverse perching birds (passerines) is unclear because family level relationships are unresolved and the timing of splitting events among lineages is uncertain. We analyzed DNA data from 4,060 nuclear loci and 137 passerine families using concatenation and coalescent approaches to infer a comprehensive phylogenetic hypothesis that clarifies relationships among all passerine families. Then, we calibrated this phylogeny using 13 fossils to examine the effects of different events in Earth history on the timing and rate of passerine diversification. Our analyses reconcile passerine diversification with the fossil and geological records; suggest that passerines originated on the Australian landmass </w:instrText>
      </w:r>
      <w:r w:rsidR="006D7A4B">
        <w:rPr>
          <w:rFonts w:ascii="Cambria Math" w:hAnsi="Cambria Math" w:cs="Cambria Math"/>
          <w:sz w:val="24"/>
          <w:szCs w:val="24"/>
          <w:lang w:val="en-US"/>
        </w:rPr>
        <w:instrText>∼</w:instrText>
      </w:r>
      <w:r w:rsidR="006D7A4B">
        <w:rPr>
          <w:rFonts w:ascii="Times New Roman" w:hAnsi="Times New Roman" w:cs="Times New Roman"/>
          <w:sz w:val="24"/>
          <w:szCs w:val="24"/>
          <w:lang w:val="en-US"/>
        </w:rPr>
        <w:instrText>47 Ma; and show that subsequent dispersal and diversification of passerines was affected by a number of climatological and geological events, such as Oligocene glaciation and inundation of the New Zealand landmass. Although passerine diversification rates fluctuated throughout the Cenozoic, we find no link between the rate of passerine diversification and Cenozoic global temperature, and our analyses show that the increases in passerine diversification rate we observe are disconnected from the colonization of new continents. Taken together, these results suggest more complex mechanisms than temperature change or ecological opportunity have controlled macroscale patterns of passerine speciation.&lt;/p&gt;","author":[{"dropping-particle":"","family":"Oliveros","given":"Carl H.","non-dropping-particle":"","parse-names":false,"suffix":""},{"dropping-particle":"","family":"Field","given":"Daniel J.","non-dropping-particle":"","parse-names":false,"suffix":""},{"dropping-particle":"","family":"Ksepka","given":"Daniel T.","non-dropping-particle":"","parse-names":false,"suffix":""},{"dropping-particle":"","family":"Barker","given":"F. Keith","non-dropping-particle":"","parse-names":false,"suffix":""},{"dropping-particle":"","family":"Aleixo","given":"Alexandre","non-dropping-particle":"","parse-names":false,"suffix":""},{"dropping-particle":"","family":"Andersen","given":"Michael J.","non-dropping-particle":"","parse-names":false,"suffix":""},{"dropping-particle":"","family":"Alström","given":"Per","non-dropping-particle":"","parse-names":false,"suffix":""},{"dropping-particle":"","family":"Benz","given":"Brett W.","non-dropping-particle":"","parse-names":false,"suffix":""},{"dropping-particle":"","family":"Braun","given":"Edward L.","non-dropping-particle":"","parse-names":false,"suffix":""},{"dropping-particle":"","family":"Braun","given":"Michael J.","non-dropping-particle":"","parse-names":false,"suffix":""},{"dropping-particle":"","family":"Bravo","given":"Gustavo A.","non-dropping-particle":"","parse-names":false,"suffix":""},{"dropping-particle":"","family":"Brumfield","given":"Robb T.","non-dropping-particle":"","parse-names":false,"suffix":""},{"dropping-particle":"","family":"Chesser","given":"R. Terry","non-dropping-particle":"","parse-names":false,"suffix":""},{"dropping-particle":"","family":"Claramunt","given":"Santiago","non-dropping-particle":"","parse-names":false,"suffix":""},{"dropping-particle":"","family":"Cracraft","given":"Joel","non-dropping-particle":"","parse-names":false,"suffix":""},{"dropping-particle":"","family":"Cuervo","given":"Andrés M.","non-dropping-particle":"","parse-names":false,"suffix":""},{"dropping-particle":"","family":"Derryberry","given":"Elizabeth P.","non-dropping-particle":"","parse-names":false,"suffix":""},{"dropping-particle":"","family":"Glenn","given":"Travis C.","non-dropping-particle":"","parse-names":false,"suffix":""},{"dropping-particle":"","family":"Harvey","given":"Michael G.","non-dropping-particle":"","parse-names":false,"suffix":""},{"dropping-particle":"","family":"Hosner","given":"Peter A.","non-dropping-particle":"","parse-names":false,"suffix":""},{"dropping-particle":"","family":"Joseph","given":"Leo","non-dropping-particle":"","parse-names":false,"suffix":""},{"dropping-particle":"","family":"Kimball","given":"Rebecca T.","non-dropping-particle":"","parse-names":false,"suffix":""},{"dropping-particle":"","family":"Mack","given":"Andrew L.","non-dropping-particle":"","parse-names":false,"suffix":""},{"dropping-particle":"","family":"Miskelly","given":"Colin M.","non-dropping-particle":"","parse-names":false,"suffix":""},{"dropping-particle":"","family":"Peterson","given":"A. Townsend","non-dropping-particle":"","parse-names":false,"suffix":""},{"dropping-particle":"","family":"Robbins","given":"Mark B.","non-dropping-particle":"","parse-names":false,"suffix":""},{"dropping-particle":"","family":"Sheldon","given":"Frederick H.","non-dropping-particle":"","parse-names":false,"suffix":""},{"dropping-particle":"","family":"Silveira","given":"Luís Fábio","non-dropping-particle":"","parse-names":false,"suffix":""},{"dropping-particle":"","family":"Smith","given":"Brian Tilston","non-dropping-particle":"","parse-names":false,"suffix":""},{"dropping-particle":"","family":"White","given":"Noor D.","non-dropping-particle":"","parse-names":false,"suffix":""},{"dropping-particle":"","family":"Moyle","given":"Robert G.","non-dropping-particle":"","parse-names":false,"suffix":""},{"dropping-particle":"","family":"Faircloth","given":"Brant C.","non-dropping-particle":"","parse-names":false,"suffix":""}],"container-title":"Proceedings of the National Academy of Sciences","id":"ITEM-1","issued":{"date-parts":[["2019","4"]]},"page":"201813206","title":"Earth history and the passerine superradiation","type":"article-journal"},"uris":["http://www.mendeley.com/documents/?uuid=484dd563-e35a-3138-9753-769a82bfccaf","http://www.mendeley.com/documents/?uuid=55bc5680-6d71-4398-9edf-e1dd6bb95d51"]}],"mendeley":{"formattedCitation":"(Oliveros et al. 2019)","plainTextFormattedCitation":"(Oliveros et al. 2019)","previouslyFormattedCitation":"(Oliveros et al. 2019)"},"properties":{"noteIndex":0},"schema":"https://github.com/citation-style-language/schema/raw/master/csl-citation.json"}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Pr="001D4832">
        <w:rPr>
          <w:rFonts w:ascii="Times New Roman" w:hAnsi="Times New Roman" w:cs="Times New Roman"/>
          <w:noProof/>
          <w:sz w:val="24"/>
          <w:szCs w:val="24"/>
          <w:lang w:val="en-US"/>
        </w:rPr>
        <w:t>(Oliveros et al. 2019)</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indicated that the rate shift within </w:t>
      </w:r>
      <w:proofErr w:type="spellStart"/>
      <w:r w:rsidRPr="00B86404">
        <w:rPr>
          <w:rFonts w:ascii="Times New Roman" w:hAnsi="Times New Roman" w:cs="Times New Roman"/>
          <w:sz w:val="24"/>
          <w:szCs w:val="24"/>
          <w:lang w:val="en-US"/>
        </w:rPr>
        <w:t>Passerida</w:t>
      </w:r>
      <w:proofErr w:type="spellEnd"/>
      <w:r w:rsidRPr="00B86404">
        <w:rPr>
          <w:rFonts w:ascii="Times New Roman" w:hAnsi="Times New Roman" w:cs="Times New Roman"/>
          <w:sz w:val="24"/>
          <w:szCs w:val="24"/>
          <w:lang w:val="en-US"/>
        </w:rPr>
        <w:t xml:space="preserve"> occurred several million years earlier than the expected of the phylogeny of </w:t>
      </w:r>
      <w:r w:rsidRPr="00B86404">
        <w:rPr>
          <w:rFonts w:ascii="Times New Roman" w:hAnsi="Times New Roman" w:cs="Times New Roman"/>
          <w:sz w:val="24"/>
          <w:szCs w:val="24"/>
          <w:lang w:val="en-US"/>
        </w:rPr>
        <w:fldChar w:fldCharType="begin" w:fldLock="1"/>
      </w:r>
      <w:r w:rsidR="006D7A4B">
        <w:rPr>
          <w:rFonts w:ascii="Times New Roman" w:hAnsi="Times New Roman" w:cs="Times New Roman"/>
          <w:sz w:val="24"/>
          <w:szCs w:val="24"/>
          <w:lang w:val="en-US"/>
        </w:rPr>
        <w:instrText>ADDIN CSL_CITATION {"citationItems":[{"id":"ITEM-1","itemData":{"DOI":"10.1038/nature11631","ISBN":"1476-4687 (Electronic)\\r0028-0836 (Linking)","ISSN":"00280836","PMID":"23123857","abstract":"Current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time","type":"article-journal","volume":"491"},"uris":["http://www.mendeley.com/documents/?uuid=a71b576b-4c48-44e7-81f0-0a4261aa4145"]}],"mendeley":{"formattedCitation":"(Jetz et al. 2012)","plainTextFormattedCitation":"(Jetz et al. 2012)","previouslyFormattedCitation":"(Jetz et al. 2012)"},"properties":{"noteIndex":0},"schema":"https://github.com/citation-style-language/schema/raw/master/csl-citation.json"}</w:instrText>
      </w:r>
      <w:r w:rsidRPr="00B86404">
        <w:rPr>
          <w:rFonts w:ascii="Times New Roman" w:hAnsi="Times New Roman" w:cs="Times New Roman"/>
          <w:sz w:val="24"/>
          <w:szCs w:val="24"/>
          <w:lang w:val="en-US"/>
        </w:rPr>
        <w:fldChar w:fldCharType="separate"/>
      </w:r>
      <w:r w:rsidRPr="001D4832">
        <w:rPr>
          <w:rFonts w:ascii="Times New Roman" w:hAnsi="Times New Roman" w:cs="Times New Roman"/>
          <w:noProof/>
          <w:sz w:val="24"/>
          <w:szCs w:val="24"/>
          <w:lang w:val="en-US"/>
        </w:rPr>
        <w:t>(Jetz et al. 2012)</w:t>
      </w:r>
      <w:r w:rsidRPr="00B86404">
        <w:rPr>
          <w:rFonts w:ascii="Times New Roman" w:hAnsi="Times New Roman" w:cs="Times New Roman"/>
          <w:sz w:val="24"/>
          <w:szCs w:val="24"/>
          <w:lang w:val="en-US"/>
        </w:rPr>
        <w:fldChar w:fldCharType="end"/>
      </w:r>
      <w:r w:rsidRPr="00B86404">
        <w:rPr>
          <w:rFonts w:ascii="Times New Roman" w:hAnsi="Times New Roman" w:cs="Times New Roman"/>
          <w:sz w:val="24"/>
          <w:szCs w:val="24"/>
          <w:lang w:val="en-US"/>
        </w:rPr>
        <w:t xml:space="preserve">. In conclusion, the time-calibrated tree used in this study could express different information if we had more fossils in our backbone and, as a result, the time of the arrival of the ancestor could be early that we expected and maybe affect the results founded. Although we have these caveats, using </w:t>
      </w:r>
      <w:r w:rsidRPr="00B86404">
        <w:rPr>
          <w:rFonts w:ascii="Times New Roman" w:hAnsi="Times New Roman" w:cs="Times New Roman"/>
          <w:color w:val="000000"/>
          <w:sz w:val="24"/>
          <w:szCs w:val="24"/>
          <w:lang w:val="en-US" w:eastAsia="pt-BR"/>
        </w:rPr>
        <w:t xml:space="preserve">phylogenetic plus biogeographical areas of occurrence, we estimated the time and the directions of occurrence shifts over time. These estimates permitted accessed the age of the assemblage and properly test the OTT and TNC hypotheses. </w:t>
      </w:r>
    </w:p>
    <w:p w14:paraId="450A4862" w14:textId="77777777" w:rsidR="00B86404" w:rsidRPr="00B86404" w:rsidRDefault="00B86404" w:rsidP="00865181">
      <w:pPr>
        <w:spacing w:after="0" w:line="480" w:lineRule="auto"/>
        <w:rPr>
          <w:rFonts w:ascii="Times New Roman" w:hAnsi="Times New Roman" w:cs="Times New Roman"/>
          <w:bCs/>
          <w:sz w:val="24"/>
          <w:szCs w:val="24"/>
          <w:lang w:val="en-US"/>
        </w:rPr>
      </w:pPr>
    </w:p>
    <w:p w14:paraId="4A0776F4" w14:textId="1B883969" w:rsidR="00F60081" w:rsidRPr="00B86404" w:rsidRDefault="00F60081" w:rsidP="00B86404">
      <w:pPr>
        <w:spacing w:after="0" w:line="480" w:lineRule="auto"/>
        <w:rPr>
          <w:rFonts w:ascii="Times New Roman" w:eastAsia="Times New Roman" w:hAnsi="Times New Roman" w:cs="Times New Roman"/>
          <w:b/>
          <w:bCs/>
          <w:sz w:val="24"/>
          <w:szCs w:val="24"/>
          <w:lang w:val="en-US"/>
        </w:rPr>
      </w:pPr>
      <w:r w:rsidRPr="00B86404">
        <w:rPr>
          <w:rFonts w:ascii="Times New Roman" w:eastAsia="Times New Roman" w:hAnsi="Times New Roman" w:cs="Times New Roman"/>
          <w:b/>
          <w:bCs/>
          <w:sz w:val="24"/>
          <w:szCs w:val="24"/>
          <w:lang w:val="en-US"/>
        </w:rPr>
        <w:t>References</w:t>
      </w:r>
    </w:p>
    <w:p w14:paraId="595D8785" w14:textId="155B4D6E" w:rsidR="00B86404" w:rsidRPr="00B86404" w:rsidRDefault="00B86404" w:rsidP="00B86404">
      <w:pPr>
        <w:spacing w:after="0" w:line="480" w:lineRule="auto"/>
        <w:rPr>
          <w:rFonts w:ascii="Times New Roman" w:eastAsia="Times New Roman" w:hAnsi="Times New Roman" w:cs="Times New Roman"/>
          <w:b/>
          <w:bCs/>
          <w:sz w:val="24"/>
          <w:szCs w:val="24"/>
          <w:lang w:val="en-US"/>
        </w:rPr>
      </w:pPr>
      <w:r w:rsidRPr="00B86404">
        <w:rPr>
          <w:rFonts w:ascii="Times New Roman" w:eastAsia="Times New Roman" w:hAnsi="Times New Roman" w:cs="Times New Roman"/>
          <w:b/>
          <w:bCs/>
          <w:sz w:val="24"/>
          <w:szCs w:val="24"/>
          <w:highlight w:val="yellow"/>
          <w:lang w:val="en-US"/>
        </w:rPr>
        <w:t>REVER, INCLUIR DA DISSERTAÇÃO</w:t>
      </w:r>
    </w:p>
    <w:p w14:paraId="601DCB02" w14:textId="77777777" w:rsidR="00F129D7" w:rsidRPr="00B86404" w:rsidRDefault="00F129D7" w:rsidP="00B86404">
      <w:pPr>
        <w:widowControl w:val="0"/>
        <w:autoSpaceDE w:val="0"/>
        <w:autoSpaceDN w:val="0"/>
        <w:adjustRightInd w:val="0"/>
        <w:spacing w:after="0" w:line="480" w:lineRule="auto"/>
        <w:ind w:left="480" w:hanging="480"/>
        <w:rPr>
          <w:rFonts w:ascii="Times New Roman" w:eastAsia="Times New Roman" w:hAnsi="Times New Roman" w:cs="Times New Roman"/>
          <w:sz w:val="24"/>
          <w:szCs w:val="24"/>
          <w:lang w:val="en-US"/>
        </w:rPr>
      </w:pPr>
      <w:r w:rsidRPr="00B86404">
        <w:rPr>
          <w:rFonts w:ascii="Times New Roman" w:eastAsia="Times New Roman" w:hAnsi="Times New Roman" w:cs="Times New Roman"/>
          <w:sz w:val="24"/>
          <w:szCs w:val="24"/>
          <w:lang w:val="en-US"/>
        </w:rPr>
        <w:t xml:space="preserve">Fitzpatrick, J.W. (1980). Foraging behavior of neotropical tyrant flycatchers. cooper </w:t>
      </w:r>
      <w:proofErr w:type="spellStart"/>
      <w:r w:rsidRPr="00B86404">
        <w:rPr>
          <w:rFonts w:ascii="Times New Roman" w:eastAsia="Times New Roman" w:hAnsi="Times New Roman" w:cs="Times New Roman"/>
          <w:i/>
          <w:iCs/>
          <w:sz w:val="24"/>
          <w:szCs w:val="24"/>
          <w:lang w:val="en-US"/>
        </w:rPr>
        <w:t>Ornithol</w:t>
      </w:r>
      <w:proofErr w:type="spellEnd"/>
      <w:r w:rsidRPr="00B86404">
        <w:rPr>
          <w:rFonts w:ascii="Times New Roman" w:eastAsia="Times New Roman" w:hAnsi="Times New Roman" w:cs="Times New Roman"/>
          <w:i/>
          <w:iCs/>
          <w:sz w:val="24"/>
          <w:szCs w:val="24"/>
          <w:lang w:val="en-US"/>
        </w:rPr>
        <w:t>. Soc</w:t>
      </w:r>
      <w:r w:rsidRPr="00B86404">
        <w:rPr>
          <w:rFonts w:ascii="Times New Roman" w:eastAsia="Times New Roman" w:hAnsi="Times New Roman" w:cs="Times New Roman"/>
          <w:sz w:val="24"/>
          <w:szCs w:val="24"/>
          <w:lang w:val="en-US"/>
        </w:rPr>
        <w:t>., 43–57.</w:t>
      </w:r>
    </w:p>
    <w:p w14:paraId="33451165" w14:textId="25845A87" w:rsidR="002A6261" w:rsidRPr="002A6261" w:rsidRDefault="00F6008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B86404">
        <w:rPr>
          <w:rFonts w:ascii="Times New Roman" w:eastAsia="Times New Roman" w:hAnsi="Times New Roman" w:cs="Times New Roman"/>
          <w:sz w:val="24"/>
          <w:szCs w:val="24"/>
          <w:lang w:val="en-US"/>
        </w:rPr>
        <w:fldChar w:fldCharType="begin" w:fldLock="1"/>
      </w:r>
      <w:r w:rsidRPr="00B86404">
        <w:rPr>
          <w:rFonts w:ascii="Times New Roman" w:eastAsia="Times New Roman" w:hAnsi="Times New Roman" w:cs="Times New Roman"/>
          <w:sz w:val="24"/>
          <w:szCs w:val="24"/>
          <w:lang w:val="en-US"/>
        </w:rPr>
        <w:instrText xml:space="preserve">ADDIN Mendeley Bibliography CSL_BIBLIOGRAPHY </w:instrText>
      </w:r>
      <w:r w:rsidRPr="00B86404">
        <w:rPr>
          <w:rFonts w:ascii="Times New Roman" w:eastAsia="Times New Roman" w:hAnsi="Times New Roman" w:cs="Times New Roman"/>
          <w:sz w:val="24"/>
          <w:szCs w:val="24"/>
          <w:lang w:val="en-US"/>
        </w:rPr>
        <w:fldChar w:fldCharType="separate"/>
      </w:r>
      <w:r w:rsidR="002A6261" w:rsidRPr="002A6261">
        <w:rPr>
          <w:rFonts w:ascii="Times New Roman" w:hAnsi="Times New Roman" w:cs="Times New Roman"/>
          <w:noProof/>
          <w:sz w:val="24"/>
        </w:rPr>
        <w:t>Batalha-Filho, H. et al. 2014. Phylogeny and historical biogeography of gnateaters (Passeriformes, Conopophagidae) in the South America forests. - Mol. Phylogenet. Evol. 79: 422–432.</w:t>
      </w:r>
    </w:p>
    <w:p w14:paraId="7BB9288E"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Bini, L. M. et al. 2004. Macroecological explanations for differences in species richness gradients: A canonical analysis of South American birds. - J. Biogeogr. in press.</w:t>
      </w:r>
    </w:p>
    <w:p w14:paraId="0955B9C3"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Crouch, N. M. A. et al. 2019. Evaluating the contribution of dispersal to community structure in Neotropical passerine birds. - Ecography (Cop.). 42: 390–399.</w:t>
      </w:r>
    </w:p>
    <w:p w14:paraId="38C43027"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 xml:space="preserve">Duchêne, D. A. and Cardillo, M. 2015. Phylogenetic patterns in the geographic distributions of birds support the tropical conservatism hypothesis. - Glob. Ecol. </w:t>
      </w:r>
      <w:r w:rsidRPr="002A6261">
        <w:rPr>
          <w:rFonts w:ascii="Times New Roman" w:hAnsi="Times New Roman" w:cs="Times New Roman"/>
          <w:noProof/>
          <w:sz w:val="24"/>
        </w:rPr>
        <w:lastRenderedPageBreak/>
        <w:t>Biogeogr. in press.</w:t>
      </w:r>
    </w:p>
    <w:p w14:paraId="5978187D"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Hawkins, B. A. 2001. Ecology’s oldest pattern? - Trends Ecol. Evol. in press.</w:t>
      </w:r>
    </w:p>
    <w:p w14:paraId="6F5068D2"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Heled, J. and Bouckaert, R. R. 2013. Looking for trees in the forest: Summary tree from posterior samples. - BMC Evol. Biol. in press.</w:t>
      </w:r>
    </w:p>
    <w:p w14:paraId="7AD23254"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Hillebrand, H. 2004. On the Generality of the Latitudinal Diversity Gradient. - Am. Nat 163: 192–211.</w:t>
      </w:r>
    </w:p>
    <w:p w14:paraId="6CE1AC09"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Jablonski, D. et al. 2006. Out of the tropics: Evolutionary dynamics of the latitudinal diversity gradient. - Science (80-. ). in press.</w:t>
      </w:r>
    </w:p>
    <w:p w14:paraId="2891C849"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Jansson, R. et al. 2013. What can multiple phylogenies say about the latitudinal diversity gradient? A new look at the tropical conservatism, out of the tropics, and diversification rate hypotheses. - Evolution (N. Y). 67: 1741–1755.</w:t>
      </w:r>
    </w:p>
    <w:p w14:paraId="7BBD6B76"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Jetz, W. et al. 2012. The global diversity of birds in space and time. - Nature 491: 444–448.</w:t>
      </w:r>
    </w:p>
    <w:p w14:paraId="2CD090FE"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Kembel, S. W. et al. 2010. Picante: R tools for integrating phylogenies and ecology. - Bioinformatics 26: 1463–1464.</w:t>
      </w:r>
    </w:p>
    <w:p w14:paraId="58573551"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Kennedy, J. D. et al. 2014. Into and out of the tropics: The generation of the latitudinal gradient among New World passerine birds. - J. Biogeogr. in press.</w:t>
      </w:r>
    </w:p>
    <w:p w14:paraId="24A5447C"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Kerkhoff, A. J. et al. 2014. The latitudinal species richness gradient in New World woody angiosperms is consistent with the tropical conservatism hypothesis. - PNAS 111: 8125–8130.</w:t>
      </w:r>
    </w:p>
    <w:p w14:paraId="73411DA3"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Landis, M. J. et al. 2013. Bayesian analysis of biogeography when the number of areas is large. - Syst. Biol. 62: 789–804.</w:t>
      </w:r>
    </w:p>
    <w:p w14:paraId="241AF931"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Liu, Z. et al. 2009. Eocene-Oligocene Climate Transition. - Science 323: 1187–1190.</w:t>
      </w:r>
    </w:p>
    <w:p w14:paraId="39D693C2"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Manegold, A. et al. 2014. Miocene Songbirds and the Composition of the European Passeriform Avifauna. - Auk 121: 1155–1160.</w:t>
      </w:r>
    </w:p>
    <w:p w14:paraId="77EF53D6"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lastRenderedPageBreak/>
        <w:t>Matzke, N. J. 2013. Probabilistic historical biogeography: new models for founder-event speciation, imperfect detection, and fossils allow improved accuracy and model-testing. - Front. Biogeogr. in press.</w:t>
      </w:r>
    </w:p>
    <w:p w14:paraId="33703B32"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Mayr, G. 2004. Old World Fossil Record of Modern-Type Hummingbirds. - Science (80-. ). 304: 861–864.</w:t>
      </w:r>
    </w:p>
    <w:p w14:paraId="739BA9C7"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Mittelbach, G. G. et al. 2007. Evolution and the latitudinal diversity gradient: Speciation, extinction and biogeography. - Ecol. Lett. 10: 315–331.</w:t>
      </w:r>
    </w:p>
    <w:p w14:paraId="35CD3579"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Ohlson, J. et al. 2008. Tyrant flycatchers coming out in the open: Phylogeny and ecological radiation of Tyrannidae (Aves, Passeriformes). - Zool. Scr. 37: 315–335.</w:t>
      </w:r>
    </w:p>
    <w:p w14:paraId="1C89384E"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Oliveros, C. H. et al. 2019. Earth history and the passerine superradiation. - Proc. Natl. Acad. Sci.: 201813206.</w:t>
      </w:r>
    </w:p>
    <w:p w14:paraId="5741B78A"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Olson, D. M. et al. 2001a. Terrestrial Ecoregions of the World: A New Map of Life on Earth. - Bioscience 51: 933.</w:t>
      </w:r>
    </w:p>
    <w:p w14:paraId="0F2B139C"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Olson, D. M. et al. 2001b. Terrestrial Ecoregions of the World: A New Map of Life on Earth. - Bioscience in press.</w:t>
      </w:r>
    </w:p>
    <w:p w14:paraId="029BFF6C"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Pontarp, M. et al. 2019. The Latitudinal Diversity Gradient: Novel Understanding through Mechanistic Eco-evolutionary Models. - Trends Ecol. Evol. 34: 211–223.</w:t>
      </w:r>
    </w:p>
    <w:p w14:paraId="35A28B1B"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Rahbek, C. and Graves, G. R. 2001. Multiscale assessment of patterns of avian species richness. - Proc. Natl. Acad. Sci. 98: 4534–4539.</w:t>
      </w:r>
    </w:p>
    <w:p w14:paraId="37BF5F7B"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Ree, R. H. and Smith, S. A. 2008. Maximum likelihood inference of geographic range evolution by dispersal, local extinction, and cladogenesis. - Syst. Biol. 57: 4–14.</w:t>
      </w:r>
    </w:p>
    <w:p w14:paraId="43BEC5E7"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Ricklefs, R. E. 2002. Splendid isolation: Historical ecology of the South American passerine fauna. - J. Avian Biol. in press.</w:t>
      </w:r>
    </w:p>
    <w:p w14:paraId="08BB0F0E"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 xml:space="preserve">Ronquist, F. 1997. Dispersal-vicariance analysis: A new approach to the quantification </w:t>
      </w:r>
      <w:r w:rsidRPr="002A6261">
        <w:rPr>
          <w:rFonts w:ascii="Times New Roman" w:hAnsi="Times New Roman" w:cs="Times New Roman"/>
          <w:noProof/>
          <w:sz w:val="24"/>
        </w:rPr>
        <w:lastRenderedPageBreak/>
        <w:t>of historical biogeography. - Syst. Biol. 46: 195–203.</w:t>
      </w:r>
    </w:p>
    <w:p w14:paraId="0B3D414A"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Smith, B. T. and Klicka, J. 2010. The profound influence of the late Pliocene Panamanian uplift on the exchange, diversification, and distribution of new world birds. - Ecography (Cop.). 33: 333–342.</w:t>
      </w:r>
    </w:p>
    <w:p w14:paraId="47FE6602"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Team, R. C. 2018. R: A language and environment for statistical computing. - R Found. Stat. Comput. Vienna, Austria. in press.</w:t>
      </w:r>
    </w:p>
    <w:p w14:paraId="059C486D"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Webb, C. O. et al. 2002. Phylogenies and Community Ecology. - Annu. Rev. Ecol. Syst. 33: 475–505.</w:t>
      </w:r>
    </w:p>
    <w:p w14:paraId="57932E13"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Weir, J. T. et al. 2009. The Great American Biotic Interchange in birds. - Proc. Natl. Acad. Sci. 106: 21737–21742.</w:t>
      </w:r>
    </w:p>
    <w:p w14:paraId="445B7CBF"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Wiens, J. J. and Donoghue, M. J. 2004. Historical biogeography, ecology and species richness. - Trends Ecol. Evol. 19: 639–644.</w:t>
      </w:r>
    </w:p>
    <w:p w14:paraId="04CD902B" w14:textId="77777777" w:rsidR="002A6261" w:rsidRPr="002A6261" w:rsidRDefault="002A6261" w:rsidP="002A6261">
      <w:pPr>
        <w:widowControl w:val="0"/>
        <w:autoSpaceDE w:val="0"/>
        <w:autoSpaceDN w:val="0"/>
        <w:adjustRightInd w:val="0"/>
        <w:spacing w:after="0" w:line="480" w:lineRule="auto"/>
        <w:ind w:left="480" w:hanging="480"/>
        <w:rPr>
          <w:rFonts w:ascii="Times New Roman" w:hAnsi="Times New Roman" w:cs="Times New Roman"/>
          <w:noProof/>
          <w:sz w:val="24"/>
        </w:rPr>
      </w:pPr>
      <w:r w:rsidRPr="002A6261">
        <w:rPr>
          <w:rFonts w:ascii="Times New Roman" w:hAnsi="Times New Roman" w:cs="Times New Roman"/>
          <w:noProof/>
          <w:sz w:val="24"/>
        </w:rPr>
        <w:t>Wiens, J. J. and Graham, C. H. 2005. Niche Conservatism: Integrating Evolution, Ecology, and Conservation Biology. - Annu. Rev. Ecol. Evol. Syst. 36: 519–539.</w:t>
      </w:r>
    </w:p>
    <w:p w14:paraId="01545687" w14:textId="5D2080DC" w:rsidR="00F60081" w:rsidRPr="00B86404" w:rsidRDefault="00F60081" w:rsidP="002A6261">
      <w:pPr>
        <w:widowControl w:val="0"/>
        <w:autoSpaceDE w:val="0"/>
        <w:autoSpaceDN w:val="0"/>
        <w:adjustRightInd w:val="0"/>
        <w:spacing w:after="0" w:line="480" w:lineRule="auto"/>
        <w:ind w:left="480" w:hanging="480"/>
        <w:rPr>
          <w:rFonts w:ascii="Times New Roman" w:eastAsia="Times New Roman" w:hAnsi="Times New Roman" w:cs="Times New Roman"/>
          <w:sz w:val="24"/>
          <w:szCs w:val="24"/>
          <w:lang w:val="en-US"/>
        </w:rPr>
      </w:pPr>
      <w:r w:rsidRPr="00B86404">
        <w:rPr>
          <w:rFonts w:ascii="Times New Roman" w:eastAsia="Times New Roman" w:hAnsi="Times New Roman" w:cs="Times New Roman"/>
          <w:sz w:val="24"/>
          <w:szCs w:val="24"/>
          <w:lang w:val="en-US"/>
        </w:rPr>
        <w:fldChar w:fldCharType="end"/>
      </w:r>
    </w:p>
    <w:sectPr w:rsidR="00F60081" w:rsidRPr="00B86404" w:rsidSect="00B15785">
      <w:headerReference w:type="default" r:id="rId17"/>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8" w:author="Gabriel Nakamura" w:date="2019-11-05T14:52:00Z" w:initials="GN">
    <w:p w14:paraId="6FCB9EC5" w14:textId="2862A32A" w:rsidR="00EF74FE" w:rsidRDefault="00EF74FE">
      <w:pPr>
        <w:pStyle w:val="Textodecomentrio"/>
      </w:pPr>
      <w:r>
        <w:rPr>
          <w:rStyle w:val="Refdecomentrio"/>
        </w:rPr>
        <w:annotationRef/>
      </w:r>
      <w:r>
        <w:t>Esta frase está certa? Fiquei confuso, foi ela afirma que a queda de 5C na temperatura permitiu espécies tropicais dispersarem para regiões temperadas. Não seria o contrário? O aumento de temperatura permitindo a invasão de espécies tropicais?</w:t>
      </w:r>
    </w:p>
  </w:comment>
  <w:comment w:id="164" w:author="Renan Maestri" w:date="2019-11-05T13:56:00Z" w:initials="RM">
    <w:p w14:paraId="1DCD3EFD" w14:textId="6A657EF9" w:rsidR="00E00C4E" w:rsidRDefault="00E00C4E">
      <w:pPr>
        <w:pStyle w:val="Textodecomentrio"/>
      </w:pPr>
      <w:r>
        <w:rPr>
          <w:rStyle w:val="Refdecomentrio"/>
        </w:rPr>
        <w:annotationRef/>
      </w:r>
      <w:r>
        <w:t>Acho que ou a figura ou a tabela já está bem, elas contam a mesma</w:t>
      </w:r>
      <w:r w:rsidR="004E20B9">
        <w:t xml:space="preserve"> coisa. Eu ficaria com a tabela... talvez colocar a figura como suplementar? Que lhes parece?</w:t>
      </w:r>
    </w:p>
  </w:comment>
  <w:comment w:id="191" w:author="Renan Maestri" w:date="2019-11-05T14:02:00Z" w:initials="RM">
    <w:p w14:paraId="28A79FB2" w14:textId="7A4476C4" w:rsidR="004E20B9" w:rsidRDefault="004E20B9">
      <w:pPr>
        <w:pStyle w:val="Textodecomentrio"/>
      </w:pPr>
      <w:r>
        <w:rPr>
          <w:rStyle w:val="Refdecomentrio"/>
        </w:rPr>
        <w:annotationRef/>
      </w:r>
      <w:r>
        <w:t xml:space="preserve">Muito </w:t>
      </w:r>
      <w:r w:rsidR="005B518A">
        <w:t xml:space="preserve">espaço </w:t>
      </w:r>
      <w:r>
        <w:t>em branco na tabela</w:t>
      </w:r>
    </w:p>
  </w:comment>
  <w:comment w:id="222" w:author="Renan Maestri" w:date="2019-11-05T14:03:00Z" w:initials="RM">
    <w:p w14:paraId="0B0F0A76" w14:textId="5F6AC00B" w:rsidR="005B518A" w:rsidRDefault="005B518A">
      <w:pPr>
        <w:pStyle w:val="Textodecomentrio"/>
      </w:pPr>
      <w:r>
        <w:rPr>
          <w:rStyle w:val="Refdecomentrio"/>
        </w:rPr>
        <w:annotationRef/>
      </w:r>
      <w:r>
        <w:t>Material suplementar?</w:t>
      </w:r>
    </w:p>
  </w:comment>
  <w:comment w:id="228" w:author="arthur rodrigues" w:date="2019-11-04T13:10:00Z" w:initials="A">
    <w:p w14:paraId="18E16909" w14:textId="77777777" w:rsidR="005E1914" w:rsidRDefault="005E1914" w:rsidP="005E1914">
      <w:pPr>
        <w:pStyle w:val="Textodecomentrio"/>
      </w:pPr>
      <w:r>
        <w:rPr>
          <w:rStyle w:val="Refdecomentrio"/>
        </w:rPr>
        <w:annotationRef/>
      </w:r>
      <w:r>
        <w:t>Esses foram os únicos critérios?</w:t>
      </w:r>
      <w:r>
        <w:br/>
        <w:t>Ou além de próximos e pequenos esses biomas deveriam ser ecossistemas similares?</w:t>
      </w:r>
    </w:p>
  </w:comment>
  <w:comment w:id="229" w:author="arthur rodrigues" w:date="2019-11-04T15:06:00Z" w:initials="A">
    <w:p w14:paraId="1A8730A0" w14:textId="77777777" w:rsidR="005E1914" w:rsidRDefault="005E1914" w:rsidP="005E1914">
      <w:pPr>
        <w:pStyle w:val="Textodecomentrio"/>
      </w:pPr>
      <w:r>
        <w:rPr>
          <w:rStyle w:val="Refdecomentrio"/>
        </w:rPr>
        <w:annotationRef/>
      </w:r>
      <w:r>
        <w:t>Acho que seria interessante ter uma curva modelada para a figura 3</w:t>
      </w:r>
    </w:p>
  </w:comment>
  <w:comment w:id="230" w:author="Renan Maestri" w:date="2019-11-05T14:08:00Z" w:initials="RM">
    <w:p w14:paraId="7C6C47D7" w14:textId="77777777" w:rsidR="009124E1" w:rsidRDefault="009124E1">
      <w:pPr>
        <w:pStyle w:val="Textodecomentrio"/>
      </w:pPr>
      <w:r>
        <w:rPr>
          <w:rStyle w:val="Refdecomentrio"/>
        </w:rPr>
        <w:annotationRef/>
      </w:r>
      <w:proofErr w:type="gramStart"/>
      <w:r>
        <w:t>Esse figura</w:t>
      </w:r>
      <w:proofErr w:type="gramEnd"/>
      <w:r>
        <w:t xml:space="preserve"> precisa ser otimizada pra ficar com menos espaços em branco. Além disso a é preciso uma legenda na escala, e a linha do equador pode ficar mais bonitinha. </w:t>
      </w:r>
    </w:p>
    <w:p w14:paraId="3DC535A9" w14:textId="77777777" w:rsidR="009124E1" w:rsidRDefault="009124E1">
      <w:pPr>
        <w:pStyle w:val="Textodecomentrio"/>
      </w:pPr>
      <w:r>
        <w:t xml:space="preserve">Eu posso refazer a figura se </w:t>
      </w:r>
      <w:proofErr w:type="gramStart"/>
      <w:r>
        <w:t>necessário</w:t>
      </w:r>
      <w:proofErr w:type="gramEnd"/>
      <w:r>
        <w:t xml:space="preserve"> mas precisar de uma tabela com </w:t>
      </w:r>
      <w:proofErr w:type="spellStart"/>
      <w:r>
        <w:t>lat</w:t>
      </w:r>
      <w:proofErr w:type="spellEnd"/>
      <w:r>
        <w:t xml:space="preserve"> e </w:t>
      </w:r>
      <w:proofErr w:type="spellStart"/>
      <w:r>
        <w:t>long</w:t>
      </w:r>
      <w:proofErr w:type="spellEnd"/>
      <w:r>
        <w:t xml:space="preserve"> e riqueza.</w:t>
      </w:r>
    </w:p>
    <w:p w14:paraId="0FF894B9" w14:textId="77777777" w:rsidR="00F73B4D" w:rsidRDefault="00F73B4D">
      <w:pPr>
        <w:pStyle w:val="Textodecomentrio"/>
      </w:pPr>
    </w:p>
    <w:p w14:paraId="01AFAAD3" w14:textId="3FD1C2F2" w:rsidR="00F73B4D" w:rsidRDefault="00F73B4D">
      <w:pPr>
        <w:pStyle w:val="Textodecomentrio"/>
      </w:pPr>
      <w:r>
        <w:t>Essa figura é necessária no texto? Não pode ir pra suplementar?</w:t>
      </w:r>
    </w:p>
  </w:comment>
  <w:comment w:id="231" w:author="Renan Maestri" w:date="2019-11-05T14:08:00Z" w:initials="RM">
    <w:p w14:paraId="4607F850" w14:textId="5DC8D143" w:rsidR="00F73B4D" w:rsidRDefault="00F73B4D">
      <w:pPr>
        <w:pStyle w:val="Textodecomentrio"/>
      </w:pPr>
      <w:r>
        <w:rPr>
          <w:rStyle w:val="Refdecomentrio"/>
        </w:rPr>
        <w:annotationRef/>
      </w:r>
      <w:r>
        <w:t>Se invertermos a ordem com a idade precisa ser invertido aqui também</w:t>
      </w:r>
    </w:p>
  </w:comment>
  <w:comment w:id="232" w:author="Renan Maestri" w:date="2019-11-05T14:13:00Z" w:initials="RM">
    <w:p w14:paraId="258D08AE" w14:textId="065229AE" w:rsidR="00910126" w:rsidRDefault="00910126">
      <w:pPr>
        <w:pStyle w:val="Textodecomentrio"/>
      </w:pPr>
      <w:r>
        <w:rPr>
          <w:rStyle w:val="Refdecomentrio"/>
        </w:rPr>
        <w:annotationRef/>
      </w:r>
      <w:r>
        <w:t>A figura pode ser melhorada. O título pode ser removido, as legendas e valores aumentados.</w:t>
      </w:r>
    </w:p>
  </w:comment>
  <w:comment w:id="233" w:author="Renan Maestri" w:date="2019-11-05T14:12:00Z" w:initials="RM">
    <w:p w14:paraId="042D23C9" w14:textId="583F4E18" w:rsidR="00910126" w:rsidRDefault="00910126">
      <w:pPr>
        <w:pStyle w:val="Textodecomentrio"/>
      </w:pPr>
      <w:r>
        <w:rPr>
          <w:rStyle w:val="Refdecomentrio"/>
        </w:rPr>
        <w:annotationRef/>
      </w:r>
      <w:r>
        <w:t>As latitudes negativas foram tornadas positivas certo?</w:t>
      </w:r>
    </w:p>
  </w:comment>
  <w:comment w:id="234" w:author="Renan Maestri" w:date="2019-11-05T14:14:00Z" w:initials="RM">
    <w:p w14:paraId="7F8A5DBF" w14:textId="186E2304" w:rsidR="00292B7E" w:rsidRDefault="00292B7E">
      <w:pPr>
        <w:pStyle w:val="Textodecomentrio"/>
      </w:pPr>
      <w:r>
        <w:rPr>
          <w:rStyle w:val="Refdecomentrio"/>
        </w:rPr>
        <w:annotationRef/>
      </w:r>
      <w:r>
        <w:t xml:space="preserve">As </w:t>
      </w:r>
      <w:proofErr w:type="spellStart"/>
      <w:r>
        <w:t>figs</w:t>
      </w:r>
      <w:proofErr w:type="spellEnd"/>
      <w:r>
        <w:t xml:space="preserve"> 3 e 4 são redundantes, não? Mantemos só a 4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CB9EC5" w15:done="0"/>
  <w15:commentEx w15:paraId="1DCD3EFD" w15:done="0"/>
  <w15:commentEx w15:paraId="28A79FB2" w15:done="0"/>
  <w15:commentEx w15:paraId="0B0F0A76" w15:done="0"/>
  <w15:commentEx w15:paraId="18E16909" w15:done="0"/>
  <w15:commentEx w15:paraId="1A8730A0" w15:done="0"/>
  <w15:commentEx w15:paraId="01AFAAD3" w15:done="0"/>
  <w15:commentEx w15:paraId="4607F850" w15:done="0"/>
  <w15:commentEx w15:paraId="258D08AE" w15:done="0"/>
  <w15:commentEx w15:paraId="042D23C9" w15:done="0"/>
  <w15:commentEx w15:paraId="7F8A5D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CB9EC5" w16cid:durableId="216C0B1D"/>
  <w16cid:commentId w16cid:paraId="1DCD3EFD" w16cid:durableId="216C08D8"/>
  <w16cid:commentId w16cid:paraId="28A79FB2" w16cid:durableId="216C08D9"/>
  <w16cid:commentId w16cid:paraId="0B0F0A76" w16cid:durableId="216C08DA"/>
  <w16cid:commentId w16cid:paraId="18E16909" w16cid:durableId="216AA1D1"/>
  <w16cid:commentId w16cid:paraId="1A8730A0" w16cid:durableId="216ABCFD"/>
  <w16cid:commentId w16cid:paraId="01AFAAD3" w16cid:durableId="216C08DF"/>
  <w16cid:commentId w16cid:paraId="4607F850" w16cid:durableId="216C08E0"/>
  <w16cid:commentId w16cid:paraId="258D08AE" w16cid:durableId="216C08E1"/>
  <w16cid:commentId w16cid:paraId="042D23C9" w16cid:durableId="216C08E2"/>
  <w16cid:commentId w16cid:paraId="7F8A5DBF" w16cid:durableId="216C08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03B27" w14:textId="77777777" w:rsidR="00FD149D" w:rsidRDefault="00FD149D" w:rsidP="00B86404">
      <w:pPr>
        <w:spacing w:after="0" w:line="240" w:lineRule="auto"/>
      </w:pPr>
      <w:r>
        <w:separator/>
      </w:r>
    </w:p>
  </w:endnote>
  <w:endnote w:type="continuationSeparator" w:id="0">
    <w:p w14:paraId="233D1DE8" w14:textId="77777777" w:rsidR="00FD149D" w:rsidRDefault="00FD149D" w:rsidP="00B86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SY">
    <w:altName w:val="Arial Unicode MS"/>
    <w:panose1 w:val="020B0604020202020204"/>
    <w:charset w:val="81"/>
    <w:family w:val="auto"/>
    <w:notTrueType/>
    <w:pitch w:val="default"/>
    <w:sig w:usb0="00000003" w:usb1="09060000" w:usb2="00000010"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39F58" w14:textId="77777777" w:rsidR="00FD149D" w:rsidRDefault="00FD149D" w:rsidP="00B86404">
      <w:pPr>
        <w:spacing w:after="0" w:line="240" w:lineRule="auto"/>
      </w:pPr>
      <w:r>
        <w:separator/>
      </w:r>
    </w:p>
  </w:footnote>
  <w:footnote w:type="continuationSeparator" w:id="0">
    <w:p w14:paraId="130A32F7" w14:textId="77777777" w:rsidR="00FD149D" w:rsidRDefault="00FD149D" w:rsidP="00B86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066664"/>
      <w:docPartObj>
        <w:docPartGallery w:val="Page Numbers (Top of Page)"/>
        <w:docPartUnique/>
      </w:docPartObj>
    </w:sdtPr>
    <w:sdtEndPr/>
    <w:sdtContent>
      <w:p w14:paraId="339C20D5" w14:textId="44EC33A2" w:rsidR="00E00C4E" w:rsidRDefault="00E00C4E">
        <w:pPr>
          <w:pStyle w:val="Cabealho"/>
          <w:jc w:val="right"/>
        </w:pPr>
        <w:r>
          <w:fldChar w:fldCharType="begin"/>
        </w:r>
        <w:r>
          <w:instrText>PAGE   \* MERGEFORMAT</w:instrText>
        </w:r>
        <w:r>
          <w:fldChar w:fldCharType="separate"/>
        </w:r>
        <w:r w:rsidR="00A04A62">
          <w:rPr>
            <w:noProof/>
          </w:rPr>
          <w:t>1</w:t>
        </w:r>
        <w:r>
          <w:fldChar w:fldCharType="end"/>
        </w:r>
      </w:p>
    </w:sdtContent>
  </w:sdt>
  <w:p w14:paraId="12854648" w14:textId="77777777" w:rsidR="00E00C4E" w:rsidRDefault="00E00C4E">
    <w:pPr>
      <w:pStyle w:val="Cabealho"/>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Nakamura">
    <w15:presenceInfo w15:providerId="Windows Live" w15:userId="1da8a255b971a0b3"/>
  </w15:person>
  <w15:person w15:author="arthur rodrigues">
    <w15:presenceInfo w15:providerId="Windows Live" w15:userId="e49405e5b70e83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6D"/>
    <w:rsid w:val="00013EBF"/>
    <w:rsid w:val="000353EC"/>
    <w:rsid w:val="0005437E"/>
    <w:rsid w:val="000565C3"/>
    <w:rsid w:val="00094AFD"/>
    <w:rsid w:val="000A71FF"/>
    <w:rsid w:val="000C3D17"/>
    <w:rsid w:val="0010356D"/>
    <w:rsid w:val="00112F60"/>
    <w:rsid w:val="00113196"/>
    <w:rsid w:val="001174F9"/>
    <w:rsid w:val="001350EF"/>
    <w:rsid w:val="001566BE"/>
    <w:rsid w:val="00180876"/>
    <w:rsid w:val="001D101D"/>
    <w:rsid w:val="001D4832"/>
    <w:rsid w:val="0021275F"/>
    <w:rsid w:val="0023130F"/>
    <w:rsid w:val="00234781"/>
    <w:rsid w:val="00236596"/>
    <w:rsid w:val="0027411E"/>
    <w:rsid w:val="00292B7E"/>
    <w:rsid w:val="00294B82"/>
    <w:rsid w:val="002A6261"/>
    <w:rsid w:val="00337C57"/>
    <w:rsid w:val="00337D1D"/>
    <w:rsid w:val="00390DEA"/>
    <w:rsid w:val="00396616"/>
    <w:rsid w:val="003A29AA"/>
    <w:rsid w:val="003A6F6A"/>
    <w:rsid w:val="003B5173"/>
    <w:rsid w:val="004205CC"/>
    <w:rsid w:val="00435BD1"/>
    <w:rsid w:val="00491493"/>
    <w:rsid w:val="004B747A"/>
    <w:rsid w:val="004B7EBA"/>
    <w:rsid w:val="004C2510"/>
    <w:rsid w:val="004C40FB"/>
    <w:rsid w:val="004C477A"/>
    <w:rsid w:val="004C4D2B"/>
    <w:rsid w:val="004E20B9"/>
    <w:rsid w:val="00524D74"/>
    <w:rsid w:val="005254AE"/>
    <w:rsid w:val="00546F02"/>
    <w:rsid w:val="005603D5"/>
    <w:rsid w:val="00560C0E"/>
    <w:rsid w:val="005B518A"/>
    <w:rsid w:val="005C797F"/>
    <w:rsid w:val="005E1914"/>
    <w:rsid w:val="00600F20"/>
    <w:rsid w:val="00605F61"/>
    <w:rsid w:val="00614AC3"/>
    <w:rsid w:val="0062344D"/>
    <w:rsid w:val="006310BA"/>
    <w:rsid w:val="006523D9"/>
    <w:rsid w:val="00655A9F"/>
    <w:rsid w:val="00657C1E"/>
    <w:rsid w:val="00667E68"/>
    <w:rsid w:val="0068266C"/>
    <w:rsid w:val="00695DB5"/>
    <w:rsid w:val="006B6006"/>
    <w:rsid w:val="006D7A4B"/>
    <w:rsid w:val="00704BB8"/>
    <w:rsid w:val="00752940"/>
    <w:rsid w:val="00753848"/>
    <w:rsid w:val="0075779A"/>
    <w:rsid w:val="007738A1"/>
    <w:rsid w:val="00791227"/>
    <w:rsid w:val="007A2B7D"/>
    <w:rsid w:val="007B103B"/>
    <w:rsid w:val="007C79D2"/>
    <w:rsid w:val="007F0647"/>
    <w:rsid w:val="00802B76"/>
    <w:rsid w:val="00861907"/>
    <w:rsid w:val="00865181"/>
    <w:rsid w:val="00882EAD"/>
    <w:rsid w:val="00885848"/>
    <w:rsid w:val="00897B44"/>
    <w:rsid w:val="008E0C47"/>
    <w:rsid w:val="008E43EB"/>
    <w:rsid w:val="008F3135"/>
    <w:rsid w:val="00902E2E"/>
    <w:rsid w:val="00910126"/>
    <w:rsid w:val="009124E1"/>
    <w:rsid w:val="0091671B"/>
    <w:rsid w:val="00934393"/>
    <w:rsid w:val="0093443F"/>
    <w:rsid w:val="009618FE"/>
    <w:rsid w:val="009779DF"/>
    <w:rsid w:val="00985BA4"/>
    <w:rsid w:val="009979C5"/>
    <w:rsid w:val="009A1A11"/>
    <w:rsid w:val="009C2875"/>
    <w:rsid w:val="009C72B9"/>
    <w:rsid w:val="009E216E"/>
    <w:rsid w:val="009F10E4"/>
    <w:rsid w:val="00A04A62"/>
    <w:rsid w:val="00A140F9"/>
    <w:rsid w:val="00A36B5A"/>
    <w:rsid w:val="00A6162E"/>
    <w:rsid w:val="00A70A30"/>
    <w:rsid w:val="00A9197A"/>
    <w:rsid w:val="00A970A1"/>
    <w:rsid w:val="00AC281B"/>
    <w:rsid w:val="00AC49FE"/>
    <w:rsid w:val="00AE090C"/>
    <w:rsid w:val="00AE24BA"/>
    <w:rsid w:val="00B00813"/>
    <w:rsid w:val="00B15785"/>
    <w:rsid w:val="00B2709D"/>
    <w:rsid w:val="00B37BF9"/>
    <w:rsid w:val="00B47F83"/>
    <w:rsid w:val="00B73E7E"/>
    <w:rsid w:val="00B86404"/>
    <w:rsid w:val="00B903FB"/>
    <w:rsid w:val="00B9650E"/>
    <w:rsid w:val="00BC1B01"/>
    <w:rsid w:val="00BD74BB"/>
    <w:rsid w:val="00BE3C66"/>
    <w:rsid w:val="00C06EB5"/>
    <w:rsid w:val="00C2289B"/>
    <w:rsid w:val="00C3540C"/>
    <w:rsid w:val="00C54157"/>
    <w:rsid w:val="00C56DCB"/>
    <w:rsid w:val="00C87DA3"/>
    <w:rsid w:val="00C94144"/>
    <w:rsid w:val="00CA19B0"/>
    <w:rsid w:val="00CB1A87"/>
    <w:rsid w:val="00CB1DC5"/>
    <w:rsid w:val="00CE3B1E"/>
    <w:rsid w:val="00CF37AA"/>
    <w:rsid w:val="00D10D34"/>
    <w:rsid w:val="00D21E3A"/>
    <w:rsid w:val="00D333AC"/>
    <w:rsid w:val="00D53C7F"/>
    <w:rsid w:val="00DA3124"/>
    <w:rsid w:val="00DB6ABC"/>
    <w:rsid w:val="00DE790A"/>
    <w:rsid w:val="00DF469D"/>
    <w:rsid w:val="00E00C4E"/>
    <w:rsid w:val="00E27FAD"/>
    <w:rsid w:val="00E426E2"/>
    <w:rsid w:val="00E46503"/>
    <w:rsid w:val="00E50FCB"/>
    <w:rsid w:val="00E60355"/>
    <w:rsid w:val="00E73877"/>
    <w:rsid w:val="00E73CA1"/>
    <w:rsid w:val="00E74E9C"/>
    <w:rsid w:val="00E84388"/>
    <w:rsid w:val="00E97C98"/>
    <w:rsid w:val="00EB2F5A"/>
    <w:rsid w:val="00EB5754"/>
    <w:rsid w:val="00EB646F"/>
    <w:rsid w:val="00ED3783"/>
    <w:rsid w:val="00EE0159"/>
    <w:rsid w:val="00EF0569"/>
    <w:rsid w:val="00EF74FE"/>
    <w:rsid w:val="00F0108E"/>
    <w:rsid w:val="00F129AA"/>
    <w:rsid w:val="00F129D7"/>
    <w:rsid w:val="00F15555"/>
    <w:rsid w:val="00F204A8"/>
    <w:rsid w:val="00F22820"/>
    <w:rsid w:val="00F2570A"/>
    <w:rsid w:val="00F60081"/>
    <w:rsid w:val="00F73B4D"/>
    <w:rsid w:val="00F81A71"/>
    <w:rsid w:val="00F857F4"/>
    <w:rsid w:val="00F96943"/>
    <w:rsid w:val="00FA714E"/>
    <w:rsid w:val="00FB00CE"/>
    <w:rsid w:val="00FC5E26"/>
    <w:rsid w:val="00FD1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CB478"/>
  <w15:docId w15:val="{69A9F85E-11D7-664A-8B14-06474B36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8F3135"/>
    <w:rPr>
      <w:sz w:val="16"/>
      <w:szCs w:val="16"/>
    </w:rPr>
  </w:style>
  <w:style w:type="paragraph" w:styleId="Textodecomentrio">
    <w:name w:val="annotation text"/>
    <w:basedOn w:val="Normal"/>
    <w:link w:val="TextodecomentrioChar"/>
    <w:uiPriority w:val="99"/>
    <w:unhideWhenUsed/>
    <w:rsid w:val="008F3135"/>
    <w:pPr>
      <w:spacing w:line="240" w:lineRule="auto"/>
    </w:pPr>
    <w:rPr>
      <w:sz w:val="20"/>
      <w:szCs w:val="20"/>
    </w:rPr>
  </w:style>
  <w:style w:type="character" w:customStyle="1" w:styleId="TextodecomentrioChar">
    <w:name w:val="Texto de comentário Char"/>
    <w:basedOn w:val="Fontepargpadro"/>
    <w:link w:val="Textodecomentrio"/>
    <w:uiPriority w:val="99"/>
    <w:rsid w:val="008F3135"/>
    <w:rPr>
      <w:sz w:val="20"/>
      <w:szCs w:val="20"/>
    </w:rPr>
  </w:style>
  <w:style w:type="paragraph" w:styleId="Assuntodocomentrio">
    <w:name w:val="annotation subject"/>
    <w:basedOn w:val="Textodecomentrio"/>
    <w:next w:val="Textodecomentrio"/>
    <w:link w:val="AssuntodocomentrioChar"/>
    <w:uiPriority w:val="99"/>
    <w:semiHidden/>
    <w:unhideWhenUsed/>
    <w:rsid w:val="008F3135"/>
    <w:rPr>
      <w:b/>
      <w:bCs/>
    </w:rPr>
  </w:style>
  <w:style w:type="character" w:customStyle="1" w:styleId="AssuntodocomentrioChar">
    <w:name w:val="Assunto do comentário Char"/>
    <w:basedOn w:val="TextodecomentrioChar"/>
    <w:link w:val="Assuntodocomentrio"/>
    <w:uiPriority w:val="99"/>
    <w:semiHidden/>
    <w:rsid w:val="008F3135"/>
    <w:rPr>
      <w:b/>
      <w:bCs/>
      <w:sz w:val="20"/>
      <w:szCs w:val="20"/>
    </w:rPr>
  </w:style>
  <w:style w:type="paragraph" w:styleId="Textodebalo">
    <w:name w:val="Balloon Text"/>
    <w:basedOn w:val="Normal"/>
    <w:link w:val="TextodebaloChar"/>
    <w:uiPriority w:val="99"/>
    <w:semiHidden/>
    <w:unhideWhenUsed/>
    <w:rsid w:val="008F313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F3135"/>
    <w:rPr>
      <w:rFonts w:ascii="Segoe UI" w:hAnsi="Segoe UI" w:cs="Segoe UI"/>
      <w:sz w:val="18"/>
      <w:szCs w:val="18"/>
    </w:rPr>
  </w:style>
  <w:style w:type="paragraph" w:customStyle="1" w:styleId="Default">
    <w:name w:val="Default"/>
    <w:rsid w:val="00B86404"/>
    <w:pPr>
      <w:autoSpaceDE w:val="0"/>
      <w:autoSpaceDN w:val="0"/>
      <w:adjustRightInd w:val="0"/>
      <w:spacing w:after="0" w:line="240" w:lineRule="auto"/>
    </w:pPr>
    <w:rPr>
      <w:rFonts w:ascii="Calibri" w:eastAsia="Calibri" w:hAnsi="Calibri" w:cs="Calibri"/>
      <w:color w:val="000000"/>
      <w:sz w:val="24"/>
      <w:szCs w:val="24"/>
    </w:rPr>
  </w:style>
  <w:style w:type="paragraph" w:styleId="SemEspaamento">
    <w:name w:val="No Spacing"/>
    <w:uiPriority w:val="1"/>
    <w:qFormat/>
    <w:rsid w:val="00B86404"/>
    <w:pPr>
      <w:spacing w:after="0" w:line="240" w:lineRule="auto"/>
    </w:pPr>
    <w:rPr>
      <w:rFonts w:ascii="Calibri" w:eastAsia="Calibri" w:hAnsi="Calibri" w:cs="Arial"/>
      <w:sz w:val="20"/>
      <w:szCs w:val="20"/>
      <w:lang w:val="es-ES" w:eastAsia="es-ES"/>
    </w:rPr>
  </w:style>
  <w:style w:type="paragraph" w:styleId="Textodenotaderodap">
    <w:name w:val="footnote text"/>
    <w:basedOn w:val="Normal"/>
    <w:link w:val="TextodenotaderodapChar"/>
    <w:uiPriority w:val="99"/>
    <w:semiHidden/>
    <w:unhideWhenUsed/>
    <w:rsid w:val="00B86404"/>
    <w:pPr>
      <w:spacing w:after="0" w:line="240" w:lineRule="auto"/>
      <w:ind w:firstLine="709"/>
    </w:pPr>
    <w:rPr>
      <w:rFonts w:ascii="Calibri" w:eastAsia="Calibri" w:hAnsi="Calibri" w:cs="Arial"/>
      <w:sz w:val="20"/>
      <w:szCs w:val="20"/>
      <w:lang w:eastAsia="es-ES"/>
    </w:rPr>
  </w:style>
  <w:style w:type="character" w:customStyle="1" w:styleId="TextodenotaderodapChar">
    <w:name w:val="Texto de nota de rodapé Char"/>
    <w:basedOn w:val="Fontepargpadro"/>
    <w:link w:val="Textodenotaderodap"/>
    <w:uiPriority w:val="99"/>
    <w:semiHidden/>
    <w:rsid w:val="00B86404"/>
    <w:rPr>
      <w:rFonts w:ascii="Calibri" w:eastAsia="Calibri" w:hAnsi="Calibri" w:cs="Arial"/>
      <w:sz w:val="20"/>
      <w:szCs w:val="20"/>
      <w:lang w:eastAsia="es-ES"/>
    </w:rPr>
  </w:style>
  <w:style w:type="character" w:styleId="Refdenotaderodap">
    <w:name w:val="footnote reference"/>
    <w:uiPriority w:val="99"/>
    <w:semiHidden/>
    <w:unhideWhenUsed/>
    <w:rsid w:val="00B86404"/>
    <w:rPr>
      <w:vertAlign w:val="superscript"/>
    </w:rPr>
  </w:style>
  <w:style w:type="paragraph" w:styleId="Cabealho">
    <w:name w:val="header"/>
    <w:basedOn w:val="Normal"/>
    <w:link w:val="CabealhoChar"/>
    <w:uiPriority w:val="99"/>
    <w:unhideWhenUsed/>
    <w:rsid w:val="00B8640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86404"/>
  </w:style>
  <w:style w:type="paragraph" w:styleId="Rodap">
    <w:name w:val="footer"/>
    <w:basedOn w:val="Normal"/>
    <w:link w:val="RodapChar"/>
    <w:uiPriority w:val="99"/>
    <w:unhideWhenUsed/>
    <w:rsid w:val="00B86404"/>
    <w:pPr>
      <w:tabs>
        <w:tab w:val="center" w:pos="4252"/>
        <w:tab w:val="right" w:pos="8504"/>
      </w:tabs>
      <w:spacing w:after="0" w:line="240" w:lineRule="auto"/>
    </w:pPr>
  </w:style>
  <w:style w:type="character" w:customStyle="1" w:styleId="RodapChar">
    <w:name w:val="Rodapé Char"/>
    <w:basedOn w:val="Fontepargpadro"/>
    <w:link w:val="Rodap"/>
    <w:uiPriority w:val="99"/>
    <w:rsid w:val="00B86404"/>
  </w:style>
  <w:style w:type="character" w:styleId="Nmerodelinha">
    <w:name w:val="line number"/>
    <w:basedOn w:val="Fontepargpadro"/>
    <w:uiPriority w:val="99"/>
    <w:semiHidden/>
    <w:unhideWhenUsed/>
    <w:rsid w:val="00B15785"/>
  </w:style>
  <w:style w:type="table" w:styleId="TabeladeGradeClara">
    <w:name w:val="Grid Table Light"/>
    <w:basedOn w:val="Tabelanormal"/>
    <w:uiPriority w:val="40"/>
    <w:rsid w:val="007529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30266">
      <w:bodyDiv w:val="1"/>
      <w:marLeft w:val="0"/>
      <w:marRight w:val="0"/>
      <w:marTop w:val="0"/>
      <w:marBottom w:val="0"/>
      <w:divBdr>
        <w:top w:val="none" w:sz="0" w:space="0" w:color="auto"/>
        <w:left w:val="none" w:sz="0" w:space="0" w:color="auto"/>
        <w:bottom w:val="none" w:sz="0" w:space="0" w:color="auto"/>
        <w:right w:val="none" w:sz="0" w:space="0" w:color="auto"/>
      </w:divBdr>
    </w:div>
    <w:div w:id="451171334">
      <w:bodyDiv w:val="1"/>
      <w:marLeft w:val="0"/>
      <w:marRight w:val="0"/>
      <w:marTop w:val="0"/>
      <w:marBottom w:val="0"/>
      <w:divBdr>
        <w:top w:val="none" w:sz="0" w:space="0" w:color="auto"/>
        <w:left w:val="none" w:sz="0" w:space="0" w:color="auto"/>
        <w:bottom w:val="none" w:sz="0" w:space="0" w:color="auto"/>
        <w:right w:val="none" w:sz="0" w:space="0" w:color="auto"/>
      </w:divBdr>
    </w:div>
    <w:div w:id="619411040">
      <w:bodyDiv w:val="1"/>
      <w:marLeft w:val="0"/>
      <w:marRight w:val="0"/>
      <w:marTop w:val="0"/>
      <w:marBottom w:val="0"/>
      <w:divBdr>
        <w:top w:val="none" w:sz="0" w:space="0" w:color="auto"/>
        <w:left w:val="none" w:sz="0" w:space="0" w:color="auto"/>
        <w:bottom w:val="none" w:sz="0" w:space="0" w:color="auto"/>
        <w:right w:val="none" w:sz="0" w:space="0" w:color="auto"/>
      </w:divBdr>
    </w:div>
    <w:div w:id="693044295">
      <w:bodyDiv w:val="1"/>
      <w:marLeft w:val="0"/>
      <w:marRight w:val="0"/>
      <w:marTop w:val="0"/>
      <w:marBottom w:val="0"/>
      <w:divBdr>
        <w:top w:val="none" w:sz="0" w:space="0" w:color="auto"/>
        <w:left w:val="none" w:sz="0" w:space="0" w:color="auto"/>
        <w:bottom w:val="none" w:sz="0" w:space="0" w:color="auto"/>
        <w:right w:val="none" w:sz="0" w:space="0" w:color="auto"/>
      </w:divBdr>
    </w:div>
    <w:div w:id="952637543">
      <w:bodyDiv w:val="1"/>
      <w:marLeft w:val="0"/>
      <w:marRight w:val="0"/>
      <w:marTop w:val="0"/>
      <w:marBottom w:val="0"/>
      <w:divBdr>
        <w:top w:val="none" w:sz="0" w:space="0" w:color="auto"/>
        <w:left w:val="none" w:sz="0" w:space="0" w:color="auto"/>
        <w:bottom w:val="none" w:sz="0" w:space="0" w:color="auto"/>
        <w:right w:val="none" w:sz="0" w:space="0" w:color="auto"/>
      </w:divBdr>
    </w:div>
    <w:div w:id="1701666553">
      <w:bodyDiv w:val="1"/>
      <w:marLeft w:val="0"/>
      <w:marRight w:val="0"/>
      <w:marTop w:val="0"/>
      <w:marBottom w:val="0"/>
      <w:divBdr>
        <w:top w:val="none" w:sz="0" w:space="0" w:color="auto"/>
        <w:left w:val="none" w:sz="0" w:space="0" w:color="auto"/>
        <w:bottom w:val="none" w:sz="0" w:space="0" w:color="auto"/>
        <w:right w:val="none" w:sz="0" w:space="0" w:color="auto"/>
      </w:divBdr>
    </w:div>
    <w:div w:id="202559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46253-0C2A-2C47-8BEF-2217B4BD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19</Pages>
  <Words>38876</Words>
  <Characters>209935</Characters>
  <Application>Microsoft Office Word</Application>
  <DocSecurity>0</DocSecurity>
  <Lines>1749</Lines>
  <Paragraphs>496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rodrigues</dc:creator>
  <cp:lastModifiedBy>Gabriel Nakamura</cp:lastModifiedBy>
  <cp:revision>93</cp:revision>
  <dcterms:created xsi:type="dcterms:W3CDTF">2019-11-05T18:35:00Z</dcterms:created>
  <dcterms:modified xsi:type="dcterms:W3CDTF">2020-06-12T16:37:00Z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http://www.zotero.org/styles/ecography</vt:lpwstr>
  </property>
  <property fmtid="{D5CDD505-2E9C-101B-9397-08002B2CF9AE}" pid="5" name="Mendeley Recent Style Name 1_1">
    <vt:lpwstr>Ecography</vt:lpwstr>
  </property>
  <property fmtid="{D5CDD505-2E9C-101B-9397-08002B2CF9AE}" pid="6" name="Mendeley Recent Style Id 2_1">
    <vt:lpwstr>http://www.zotero.org/styles/ecological-indicators</vt:lpwstr>
  </property>
  <property fmtid="{D5CDD505-2E9C-101B-9397-08002B2CF9AE}" pid="7" name="Mendeley Recent Style Name 2_1">
    <vt:lpwstr>Ecological Indicators</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https://csl.mendeley.com/styles/78754841/neotropical-ichthyology</vt:lpwstr>
  </property>
  <property fmtid="{D5CDD505-2E9C-101B-9397-08002B2CF9AE}" pid="13" name="Mendeley Recent Style Name 5_1">
    <vt:lpwstr>Neotropical Ichthyology - Oscar Pelaez</vt:lpwstr>
  </property>
  <property fmtid="{D5CDD505-2E9C-101B-9397-08002B2CF9AE}" pid="14" name="Mendeley Recent Style Id 6_1">
    <vt:lpwstr>http://www.zotero.org/styles/oecologia</vt:lpwstr>
  </property>
  <property fmtid="{D5CDD505-2E9C-101B-9397-08002B2CF9AE}" pid="15" name="Mendeley Recent Style Name 6_1">
    <vt:lpwstr>Oecologia</vt:lpwstr>
  </property>
  <property fmtid="{D5CDD505-2E9C-101B-9397-08002B2CF9AE}" pid="16" name="Mendeley Recent Style Id 7_1">
    <vt:lpwstr>http://www.zotero.org/styles/oecologia-australis</vt:lpwstr>
  </property>
  <property fmtid="{D5CDD505-2E9C-101B-9397-08002B2CF9AE}" pid="17" name="Mendeley Recent Style Name 7_1">
    <vt:lpwstr>Oecologia Australis</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5dcd8991-9fd4-323d-aec5-c93fff0cdbf2</vt:lpwstr>
  </property>
  <property fmtid="{D5CDD505-2E9C-101B-9397-08002B2CF9AE}" pid="24" name="Mendeley Citation Style_1">
    <vt:lpwstr>http://www.zotero.org/styles/ecography</vt:lpwstr>
  </property>
</Properties>
</file>